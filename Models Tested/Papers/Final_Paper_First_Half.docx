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F59E" w14:textId="77777777" w:rsidR="00971022" w:rsidRPr="00875E5E" w:rsidRDefault="00971022" w:rsidP="00875E5E">
      <w:pPr>
        <w:spacing w:after="0"/>
        <w:jc w:val="center"/>
        <w:rPr>
          <w:rFonts w:ascii="Times New Roman" w:hAnsi="Times New Roman" w:cs="Times New Roman"/>
          <w:b/>
          <w:bCs/>
          <w:sz w:val="24"/>
          <w:szCs w:val="24"/>
        </w:rPr>
      </w:pPr>
      <w:bookmarkStart w:id="0" w:name="_Hlk153016835"/>
    </w:p>
    <w:p w14:paraId="6BD93F60" w14:textId="057AFA3C" w:rsidR="00D21443" w:rsidRPr="00875E5E" w:rsidRDefault="00BE40F2" w:rsidP="00875E5E">
      <w:pPr>
        <w:spacing w:after="0"/>
        <w:jc w:val="center"/>
        <w:rPr>
          <w:rFonts w:ascii="Times New Roman" w:hAnsi="Times New Roman" w:cs="Times New Roman"/>
          <w:b/>
          <w:bCs/>
          <w:sz w:val="24"/>
          <w:szCs w:val="24"/>
        </w:rPr>
      </w:pPr>
      <w:r w:rsidRPr="00875E5E">
        <w:rPr>
          <w:rFonts w:ascii="Times New Roman" w:hAnsi="Times New Roman" w:cs="Times New Roman"/>
          <w:b/>
          <w:bCs/>
          <w:sz w:val="24"/>
          <w:szCs w:val="24"/>
        </w:rPr>
        <w:t>Capstone Research Project</w:t>
      </w:r>
    </w:p>
    <w:p w14:paraId="001E4074" w14:textId="27A2831B" w:rsidR="006B2C74" w:rsidRPr="00875E5E" w:rsidRDefault="00B86FAF"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This project </w:t>
      </w:r>
      <w:r w:rsidR="0087565F" w:rsidRPr="00875E5E">
        <w:rPr>
          <w:rFonts w:ascii="Times New Roman" w:hAnsi="Times New Roman" w:cs="Times New Roman"/>
          <w:sz w:val="24"/>
          <w:szCs w:val="24"/>
        </w:rPr>
        <w:t>studies</w:t>
      </w:r>
      <w:r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how training</w:t>
      </w:r>
      <w:r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language models</w:t>
      </w:r>
      <w:r w:rsidRPr="00875E5E">
        <w:rPr>
          <w:rFonts w:ascii="Times New Roman" w:hAnsi="Times New Roman" w:cs="Times New Roman"/>
          <w:sz w:val="24"/>
          <w:szCs w:val="24"/>
        </w:rPr>
        <w:t xml:space="preserve"> on a variety of </w:t>
      </w:r>
      <w:r w:rsidR="00D22F29" w:rsidRPr="00875E5E">
        <w:rPr>
          <w:rFonts w:ascii="Times New Roman" w:hAnsi="Times New Roman" w:cs="Times New Roman"/>
          <w:sz w:val="24"/>
          <w:szCs w:val="24"/>
        </w:rPr>
        <w:t>l</w:t>
      </w:r>
      <w:r w:rsidRPr="00875E5E">
        <w:rPr>
          <w:rFonts w:ascii="Times New Roman" w:hAnsi="Times New Roman" w:cs="Times New Roman"/>
          <w:sz w:val="24"/>
          <w:szCs w:val="24"/>
        </w:rPr>
        <w:t xml:space="preserve">anguages </w:t>
      </w:r>
      <w:r w:rsidR="0087565F" w:rsidRPr="00875E5E">
        <w:rPr>
          <w:rFonts w:ascii="Times New Roman" w:hAnsi="Times New Roman" w:cs="Times New Roman"/>
          <w:sz w:val="24"/>
          <w:szCs w:val="24"/>
        </w:rPr>
        <w:t xml:space="preserve">affects </w:t>
      </w:r>
      <w:r w:rsidR="00D22F29" w:rsidRPr="00875E5E">
        <w:rPr>
          <w:rFonts w:ascii="Times New Roman" w:hAnsi="Times New Roman" w:cs="Times New Roman"/>
          <w:sz w:val="24"/>
          <w:szCs w:val="24"/>
        </w:rPr>
        <w:t>racial and gender bias</w:t>
      </w:r>
      <w:r w:rsidRPr="00875E5E">
        <w:rPr>
          <w:rFonts w:ascii="Times New Roman" w:hAnsi="Times New Roman" w:cs="Times New Roman"/>
          <w:sz w:val="24"/>
          <w:szCs w:val="24"/>
        </w:rPr>
        <w:t xml:space="preserve"> in </w:t>
      </w:r>
      <w:r w:rsidR="00D22F29" w:rsidRPr="00875E5E">
        <w:rPr>
          <w:rFonts w:ascii="Times New Roman" w:hAnsi="Times New Roman" w:cs="Times New Roman"/>
          <w:sz w:val="24"/>
          <w:szCs w:val="24"/>
        </w:rPr>
        <w:t>in these models</w:t>
      </w:r>
      <w:commentRangeStart w:id="1"/>
      <w:commentRangeEnd w:id="1"/>
      <w:r w:rsidR="0087565F" w:rsidRPr="00875E5E">
        <w:rPr>
          <w:rStyle w:val="CommentReference"/>
          <w:rFonts w:ascii="Times New Roman" w:hAnsi="Times New Roman" w:cs="Times New Roman"/>
          <w:sz w:val="24"/>
          <w:szCs w:val="24"/>
        </w:rPr>
        <w:commentReference w:id="1"/>
      </w:r>
      <w:r w:rsidRPr="00875E5E">
        <w:rPr>
          <w:rFonts w:ascii="Times New Roman" w:hAnsi="Times New Roman" w:cs="Times New Roman"/>
          <w:sz w:val="24"/>
          <w:szCs w:val="24"/>
        </w:rPr>
        <w:t xml:space="preserve">. </w:t>
      </w:r>
      <w:commentRangeStart w:id="2"/>
      <w:r w:rsidR="0087565F" w:rsidRPr="00875E5E">
        <w:rPr>
          <w:rFonts w:ascii="Times New Roman" w:hAnsi="Times New Roman" w:cs="Times New Roman"/>
          <w:sz w:val="24"/>
          <w:szCs w:val="24"/>
        </w:rPr>
        <w:t>Specifically, I ask</w:t>
      </w:r>
      <w:r w:rsidR="006B2C74"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h</w:t>
      </w:r>
      <w:r w:rsidR="008E4B3A" w:rsidRPr="00875E5E">
        <w:rPr>
          <w:rFonts w:ascii="Times New Roman" w:hAnsi="Times New Roman" w:cs="Times New Roman"/>
          <w:sz w:val="24"/>
          <w:szCs w:val="24"/>
        </w:rPr>
        <w:t xml:space="preserve">ow the choice of languages used in training different versions of </w:t>
      </w:r>
      <w:r w:rsidR="0087565F" w:rsidRPr="00875E5E">
        <w:rPr>
          <w:rFonts w:ascii="Times New Roman" w:hAnsi="Times New Roman" w:cs="Times New Roman"/>
          <w:sz w:val="24"/>
          <w:szCs w:val="24"/>
        </w:rPr>
        <w:t>a</w:t>
      </w:r>
      <w:r w:rsidR="008E4B3A" w:rsidRPr="00875E5E">
        <w:rPr>
          <w:rFonts w:ascii="Times New Roman" w:hAnsi="Times New Roman" w:cs="Times New Roman"/>
          <w:sz w:val="24"/>
          <w:szCs w:val="24"/>
        </w:rPr>
        <w:t xml:space="preserve"> model impact</w:t>
      </w:r>
      <w:ins w:id="3" w:author="mike burnham" w:date="2023-05-17T18:26:00Z">
        <w:r w:rsidR="0087565F" w:rsidRPr="00875E5E">
          <w:rPr>
            <w:rFonts w:ascii="Times New Roman" w:hAnsi="Times New Roman" w:cs="Times New Roman"/>
            <w:sz w:val="24"/>
            <w:szCs w:val="24"/>
          </w:rPr>
          <w:t>s</w:t>
        </w:r>
      </w:ins>
      <w:r w:rsidR="008E4B3A"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racial and gender bias</w:t>
      </w:r>
      <w:r w:rsidR="008E4B3A" w:rsidRPr="00875E5E">
        <w:rPr>
          <w:rFonts w:ascii="Times New Roman" w:hAnsi="Times New Roman" w:cs="Times New Roman"/>
          <w:sz w:val="24"/>
          <w:szCs w:val="24"/>
        </w:rPr>
        <w:t xml:space="preserve"> in natural language processing tasks?</w:t>
      </w:r>
      <w:commentRangeEnd w:id="2"/>
      <w:r w:rsidR="0087565F" w:rsidRPr="00875E5E">
        <w:rPr>
          <w:rStyle w:val="CommentReference"/>
          <w:rFonts w:ascii="Times New Roman" w:hAnsi="Times New Roman" w:cs="Times New Roman"/>
          <w:sz w:val="24"/>
          <w:szCs w:val="24"/>
        </w:rPr>
        <w:commentReference w:id="2"/>
      </w:r>
      <w:r w:rsidR="00D22F29" w:rsidRPr="00875E5E">
        <w:rPr>
          <w:rFonts w:ascii="Times New Roman" w:hAnsi="Times New Roman" w:cs="Times New Roman"/>
          <w:sz w:val="24"/>
          <w:szCs w:val="24"/>
        </w:rPr>
        <w:t xml:space="preserve"> To answer this I examine the shifts in racial and gender bias across BERT models trained for a variety of languages. </w:t>
      </w:r>
    </w:p>
    <w:p w14:paraId="6BE88683" w14:textId="77777777" w:rsidR="0087565F" w:rsidRPr="00875E5E" w:rsidRDefault="0087565F" w:rsidP="00875E5E">
      <w:pPr>
        <w:spacing w:after="0"/>
        <w:rPr>
          <w:rFonts w:ascii="Times New Roman" w:hAnsi="Times New Roman" w:cs="Times New Roman"/>
          <w:sz w:val="24"/>
          <w:szCs w:val="24"/>
        </w:rPr>
      </w:pPr>
    </w:p>
    <w:p w14:paraId="102311C5" w14:textId="30C060E4" w:rsidR="00BE40F2" w:rsidRPr="00875E5E" w:rsidRDefault="00D22F29"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While language models, such as BERT, have revolutionized NLP tasks, there are concerns that these models are trained to exhibit bias unintentionally. </w:t>
      </w:r>
      <w:r w:rsidR="006B2C74" w:rsidRPr="00875E5E">
        <w:rPr>
          <w:rFonts w:ascii="Times New Roman" w:hAnsi="Times New Roman" w:cs="Times New Roman"/>
          <w:sz w:val="24"/>
          <w:szCs w:val="24"/>
        </w:rPr>
        <w:t xml:space="preserve">In a study done by Caliskan et al. </w:t>
      </w:r>
      <w:r w:rsidR="00224322" w:rsidRPr="00875E5E">
        <w:rPr>
          <w:rFonts w:ascii="Times New Roman" w:hAnsi="Times New Roman" w:cs="Times New Roman"/>
          <w:sz w:val="24"/>
          <w:szCs w:val="24"/>
        </w:rPr>
        <w:t>(</w:t>
      </w:r>
      <w:r w:rsidR="006B2C74" w:rsidRPr="00875E5E">
        <w:rPr>
          <w:rFonts w:ascii="Times New Roman" w:hAnsi="Times New Roman" w:cs="Times New Roman"/>
          <w:sz w:val="24"/>
          <w:szCs w:val="24"/>
        </w:rPr>
        <w:t>2017</w:t>
      </w:r>
      <w:r w:rsidR="00224322" w:rsidRPr="00875E5E">
        <w:rPr>
          <w:rFonts w:ascii="Times New Roman" w:hAnsi="Times New Roman" w:cs="Times New Roman"/>
          <w:sz w:val="24"/>
          <w:szCs w:val="24"/>
        </w:rPr>
        <w:t>)</w:t>
      </w:r>
      <w:r w:rsidR="006B2C74" w:rsidRPr="00875E5E">
        <w:rPr>
          <w:rFonts w:ascii="Times New Roman" w:hAnsi="Times New Roman" w:cs="Times New Roman"/>
          <w:sz w:val="24"/>
          <w:szCs w:val="24"/>
        </w:rPr>
        <w:t xml:space="preserve">, the </w:t>
      </w:r>
      <w:r w:rsidR="00BE40F2" w:rsidRPr="00875E5E">
        <w:rPr>
          <w:rFonts w:ascii="Times New Roman" w:hAnsi="Times New Roman" w:cs="Times New Roman"/>
          <w:sz w:val="24"/>
          <w:szCs w:val="24"/>
        </w:rPr>
        <w:t xml:space="preserve">authors </w:t>
      </w:r>
      <w:r w:rsidR="00A30E65" w:rsidRPr="00875E5E">
        <w:rPr>
          <w:rFonts w:ascii="Times New Roman" w:hAnsi="Times New Roman" w:cs="Times New Roman"/>
          <w:sz w:val="24"/>
          <w:szCs w:val="24"/>
        </w:rPr>
        <w:t>evaluated</w:t>
      </w:r>
      <w:r w:rsidR="00BE40F2" w:rsidRPr="00875E5E">
        <w:rPr>
          <w:rFonts w:ascii="Times New Roman" w:hAnsi="Times New Roman" w:cs="Times New Roman"/>
          <w:sz w:val="24"/>
          <w:szCs w:val="24"/>
        </w:rPr>
        <w:t xml:space="preserve"> the cosine similarity between a subset of words pertaining to a variety of categories. Their tests</w:t>
      </w:r>
      <w:r w:rsidR="006B2C74" w:rsidRPr="00875E5E">
        <w:rPr>
          <w:rFonts w:ascii="Times New Roman" w:hAnsi="Times New Roman" w:cs="Times New Roman"/>
          <w:sz w:val="24"/>
          <w:szCs w:val="24"/>
        </w:rPr>
        <w:t xml:space="preserve"> discovered the </w:t>
      </w:r>
      <w:r w:rsidR="00A30E65" w:rsidRPr="00875E5E">
        <w:rPr>
          <w:rFonts w:ascii="Times New Roman" w:hAnsi="Times New Roman" w:cs="Times New Roman"/>
          <w:sz w:val="24"/>
          <w:szCs w:val="24"/>
        </w:rPr>
        <w:t>model’s racial and gender biases.</w:t>
      </w:r>
      <w:r w:rsidR="006B2C74" w:rsidRPr="00875E5E">
        <w:rPr>
          <w:rFonts w:ascii="Times New Roman" w:hAnsi="Times New Roman" w:cs="Times New Roman"/>
          <w:sz w:val="24"/>
          <w:szCs w:val="24"/>
        </w:rPr>
        <w:t xml:space="preserve"> </w:t>
      </w:r>
      <w:r w:rsidR="00BE40F2" w:rsidRPr="00875E5E">
        <w:rPr>
          <w:rFonts w:ascii="Times New Roman" w:hAnsi="Times New Roman" w:cs="Times New Roman"/>
          <w:sz w:val="24"/>
          <w:szCs w:val="24"/>
        </w:rPr>
        <w:t xml:space="preserve">Through this study, the authors showed not only that the </w:t>
      </w:r>
      <w:proofErr w:type="spellStart"/>
      <w:r w:rsidR="00BE40F2" w:rsidRPr="00875E5E">
        <w:rPr>
          <w:rFonts w:ascii="Times New Roman" w:hAnsi="Times New Roman" w:cs="Times New Roman"/>
          <w:sz w:val="24"/>
          <w:szCs w:val="24"/>
        </w:rPr>
        <w:t>GloVe</w:t>
      </w:r>
      <w:proofErr w:type="spellEnd"/>
      <w:r w:rsidR="00BE40F2" w:rsidRPr="00875E5E">
        <w:rPr>
          <w:rFonts w:ascii="Times New Roman" w:hAnsi="Times New Roman" w:cs="Times New Roman"/>
          <w:sz w:val="24"/>
          <w:szCs w:val="24"/>
        </w:rPr>
        <w:t xml:space="preserve"> model exhibits these commonly held biases, but also that these biases could lead to disproportionate representation in automated decision-making process</w:t>
      </w:r>
      <w:r w:rsidR="00224322" w:rsidRPr="00875E5E">
        <w:rPr>
          <w:rFonts w:ascii="Times New Roman" w:hAnsi="Times New Roman" w:cs="Times New Roman"/>
          <w:sz w:val="24"/>
          <w:szCs w:val="24"/>
        </w:rPr>
        <w:t>es</w:t>
      </w:r>
      <w:r w:rsidR="00BE40F2" w:rsidRPr="00875E5E">
        <w:rPr>
          <w:rFonts w:ascii="Times New Roman" w:hAnsi="Times New Roman" w:cs="Times New Roman"/>
          <w:sz w:val="24"/>
          <w:szCs w:val="24"/>
        </w:rPr>
        <w:t xml:space="preserve">. </w:t>
      </w:r>
    </w:p>
    <w:p w14:paraId="5E02EF96" w14:textId="77777777" w:rsidR="0087565F" w:rsidRPr="00875E5E" w:rsidRDefault="0087565F" w:rsidP="00875E5E">
      <w:pPr>
        <w:spacing w:after="0"/>
        <w:rPr>
          <w:rFonts w:ascii="Times New Roman" w:hAnsi="Times New Roman" w:cs="Times New Roman"/>
          <w:sz w:val="24"/>
          <w:szCs w:val="24"/>
        </w:rPr>
      </w:pPr>
    </w:p>
    <w:p w14:paraId="11C51C3F" w14:textId="77777777" w:rsidR="009A7F6E" w:rsidRPr="00875E5E" w:rsidRDefault="00BE40F2"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I </w:t>
      </w:r>
      <w:r w:rsidR="00224322" w:rsidRPr="00875E5E">
        <w:rPr>
          <w:rFonts w:ascii="Times New Roman" w:hAnsi="Times New Roman" w:cs="Times New Roman"/>
          <w:sz w:val="24"/>
          <w:szCs w:val="24"/>
        </w:rPr>
        <w:t>propose</w:t>
      </w:r>
      <w:r w:rsidRPr="00875E5E">
        <w:rPr>
          <w:rFonts w:ascii="Times New Roman" w:hAnsi="Times New Roman" w:cs="Times New Roman"/>
          <w:sz w:val="24"/>
          <w:szCs w:val="24"/>
        </w:rPr>
        <w:t xml:space="preserve"> a similar design to Caliskan et al. </w:t>
      </w:r>
      <w:r w:rsidR="009E0DFF" w:rsidRPr="00875E5E">
        <w:rPr>
          <w:rFonts w:ascii="Times New Roman" w:hAnsi="Times New Roman" w:cs="Times New Roman"/>
          <w:sz w:val="24"/>
          <w:szCs w:val="24"/>
        </w:rPr>
        <w:t xml:space="preserve">in which I </w:t>
      </w:r>
      <w:r w:rsidR="00A30E65" w:rsidRPr="00875E5E">
        <w:rPr>
          <w:rFonts w:ascii="Times New Roman" w:hAnsi="Times New Roman" w:cs="Times New Roman"/>
          <w:sz w:val="24"/>
          <w:szCs w:val="24"/>
        </w:rPr>
        <w:t>evaluate</w:t>
      </w:r>
      <w:r w:rsidR="009E0DFF" w:rsidRPr="00875E5E">
        <w:rPr>
          <w:rFonts w:ascii="Times New Roman" w:hAnsi="Times New Roman" w:cs="Times New Roman"/>
          <w:sz w:val="24"/>
          <w:szCs w:val="24"/>
        </w:rPr>
        <w:t xml:space="preserve"> the cosine similarity of a subset of target words and concepts to determine if </w:t>
      </w:r>
      <w:r w:rsidR="00A30E65" w:rsidRPr="00875E5E">
        <w:rPr>
          <w:rFonts w:ascii="Times New Roman" w:hAnsi="Times New Roman" w:cs="Times New Roman"/>
          <w:sz w:val="24"/>
          <w:szCs w:val="24"/>
        </w:rPr>
        <w:t xml:space="preserve">the selected models exhibit bias. </w:t>
      </w:r>
      <w:r w:rsidR="00181BD4" w:rsidRPr="00875E5E">
        <w:rPr>
          <w:rFonts w:ascii="Times New Roman" w:hAnsi="Times New Roman" w:cs="Times New Roman"/>
          <w:sz w:val="24"/>
          <w:szCs w:val="24"/>
        </w:rPr>
        <w:t xml:space="preserve">All the models evaluated will be trained in both English and in at least one other language. This ensures that when running the tests for cosine similarity, no translation will be needed. The models being evaluated are available from Hugging Face. </w:t>
      </w:r>
      <w:r w:rsidR="009A7F6E" w:rsidRPr="00875E5E">
        <w:rPr>
          <w:rFonts w:ascii="Times New Roman" w:hAnsi="Times New Roman" w:cs="Times New Roman"/>
          <w:sz w:val="24"/>
          <w:szCs w:val="24"/>
        </w:rPr>
        <w:t xml:space="preserve">The data I will evaluate these models on will change depending on the kind of bias I want to look at. </w:t>
      </w:r>
    </w:p>
    <w:p w14:paraId="496B5201" w14:textId="77777777" w:rsidR="0087565F" w:rsidRPr="00875E5E" w:rsidRDefault="0087565F" w:rsidP="00875E5E">
      <w:pPr>
        <w:spacing w:after="0"/>
        <w:rPr>
          <w:ins w:id="4" w:author="mike burnham" w:date="2023-05-17T18:18:00Z"/>
          <w:rFonts w:ascii="Times New Roman" w:hAnsi="Times New Roman" w:cs="Times New Roman"/>
          <w:sz w:val="24"/>
          <w:szCs w:val="24"/>
        </w:rPr>
      </w:pPr>
    </w:p>
    <w:p w14:paraId="14A37179" w14:textId="535887C5" w:rsidR="00FF4EEE" w:rsidRPr="00875E5E" w:rsidRDefault="00FF4EEE" w:rsidP="00875E5E">
      <w:pPr>
        <w:spacing w:after="0"/>
        <w:rPr>
          <w:rFonts w:ascii="Times New Roman" w:hAnsi="Times New Roman" w:cs="Times New Roman"/>
          <w:sz w:val="24"/>
          <w:szCs w:val="24"/>
        </w:rPr>
      </w:pPr>
      <w:r w:rsidRPr="00875E5E">
        <w:rPr>
          <w:rFonts w:ascii="Times New Roman" w:hAnsi="Times New Roman" w:cs="Times New Roman"/>
          <w:sz w:val="24"/>
          <w:szCs w:val="24"/>
        </w:rPr>
        <w:t>To measure bias in these models, I test how similar a set of words is to another. For example, in the test for gender bias, I evaluate the cosine similarity between two sets of the most popular names for both men and women respectively and two sets of job labels, one consisting of STEM-related jobs and one of non-STEM-related fields. In doing so, I compare how closely related these sets of words are to each other, and whether one set of names is more closely linked to one of the two sets of job labels</w:t>
      </w:r>
      <w:r w:rsidR="002D1434" w:rsidRPr="00875E5E">
        <w:rPr>
          <w:rFonts w:ascii="Times New Roman" w:hAnsi="Times New Roman" w:cs="Times New Roman"/>
          <w:sz w:val="24"/>
          <w:szCs w:val="24"/>
        </w:rPr>
        <w:t>.</w:t>
      </w:r>
      <w:r w:rsidRPr="00875E5E">
        <w:rPr>
          <w:rFonts w:ascii="Times New Roman" w:hAnsi="Times New Roman" w:cs="Times New Roman"/>
          <w:sz w:val="24"/>
          <w:szCs w:val="24"/>
        </w:rPr>
        <w:t xml:space="preserve"> </w:t>
      </w:r>
    </w:p>
    <w:p w14:paraId="0C1106E5" w14:textId="77777777" w:rsidR="002D1434" w:rsidRPr="00875E5E" w:rsidRDefault="002D1434" w:rsidP="00875E5E">
      <w:pPr>
        <w:spacing w:after="0"/>
        <w:rPr>
          <w:rFonts w:ascii="Times New Roman" w:hAnsi="Times New Roman" w:cs="Times New Roman"/>
          <w:sz w:val="24"/>
          <w:szCs w:val="24"/>
        </w:rPr>
      </w:pPr>
    </w:p>
    <w:p w14:paraId="3B35E09B" w14:textId="39EB9596" w:rsidR="00971022" w:rsidRPr="00875E5E" w:rsidRDefault="002D1434" w:rsidP="00875E5E">
      <w:pPr>
        <w:spacing w:after="0"/>
        <w:rPr>
          <w:rFonts w:ascii="Times New Roman" w:hAnsi="Times New Roman" w:cs="Times New Roman"/>
          <w:sz w:val="24"/>
          <w:szCs w:val="24"/>
        </w:rPr>
      </w:pPr>
      <w:r w:rsidRPr="00875E5E">
        <w:rPr>
          <w:rFonts w:ascii="Times New Roman" w:hAnsi="Times New Roman" w:cs="Times New Roman"/>
          <w:sz w:val="24"/>
          <w:szCs w:val="24"/>
        </w:rPr>
        <w:t>To test for biases, I will create a set of both target words</w:t>
      </w:r>
      <w:r w:rsidR="009A7F6E" w:rsidRPr="00875E5E">
        <w:rPr>
          <w:rFonts w:ascii="Times New Roman" w:hAnsi="Times New Roman" w:cs="Times New Roman"/>
          <w:sz w:val="24"/>
          <w:szCs w:val="24"/>
        </w:rPr>
        <w:t xml:space="preserve"> and a set of concepts in my evaluations of cosine similarity. </w:t>
      </w:r>
      <w:r w:rsidR="00AC2C46" w:rsidRPr="00875E5E">
        <w:rPr>
          <w:rFonts w:ascii="Times New Roman" w:hAnsi="Times New Roman" w:cs="Times New Roman"/>
          <w:sz w:val="24"/>
          <w:szCs w:val="24"/>
        </w:rPr>
        <w:t>The set of target words used in each test</w:t>
      </w:r>
      <w:r w:rsidR="00055F97" w:rsidRPr="00875E5E">
        <w:rPr>
          <w:rFonts w:ascii="Times New Roman" w:hAnsi="Times New Roman" w:cs="Times New Roman"/>
          <w:sz w:val="24"/>
          <w:szCs w:val="24"/>
        </w:rPr>
        <w:t xml:space="preserve"> will be consistent throughout</w:t>
      </w:r>
      <w:r w:rsidR="0033434A" w:rsidRPr="00875E5E">
        <w:rPr>
          <w:rFonts w:ascii="Times New Roman" w:hAnsi="Times New Roman" w:cs="Times New Roman"/>
          <w:sz w:val="24"/>
          <w:szCs w:val="24"/>
        </w:rPr>
        <w:t xml:space="preserve"> </w:t>
      </w:r>
      <w:r w:rsidR="00055F97" w:rsidRPr="00875E5E">
        <w:rPr>
          <w:rFonts w:ascii="Times New Roman" w:hAnsi="Times New Roman" w:cs="Times New Roman"/>
          <w:sz w:val="24"/>
          <w:szCs w:val="24"/>
        </w:rPr>
        <w:t xml:space="preserve">to </w:t>
      </w:r>
      <w:r w:rsidR="00334105" w:rsidRPr="00875E5E">
        <w:rPr>
          <w:rFonts w:ascii="Times New Roman" w:hAnsi="Times New Roman" w:cs="Times New Roman"/>
          <w:sz w:val="24"/>
          <w:szCs w:val="24"/>
        </w:rPr>
        <w:t>keep results consistent. These two sets will consist of words which are considered Pleasant (</w:t>
      </w:r>
      <w:commentRangeStart w:id="5"/>
      <w:r w:rsidR="00334105" w:rsidRPr="00875E5E">
        <w:rPr>
          <w:rFonts w:ascii="Times New Roman" w:hAnsi="Times New Roman" w:cs="Times New Roman"/>
          <w:sz w:val="24"/>
          <w:szCs w:val="24"/>
        </w:rPr>
        <w:t>e.</w:t>
      </w:r>
      <w:r w:rsidR="00E70452" w:rsidRPr="00875E5E">
        <w:rPr>
          <w:rFonts w:ascii="Times New Roman" w:hAnsi="Times New Roman" w:cs="Times New Roman"/>
          <w:sz w:val="24"/>
          <w:szCs w:val="24"/>
        </w:rPr>
        <w:t>g.</w:t>
      </w:r>
      <w:r w:rsidR="00334105" w:rsidRPr="00875E5E">
        <w:rPr>
          <w:rFonts w:ascii="Times New Roman" w:hAnsi="Times New Roman" w:cs="Times New Roman"/>
          <w:sz w:val="24"/>
          <w:szCs w:val="24"/>
        </w:rPr>
        <w:t xml:space="preserve"> </w:t>
      </w:r>
      <w:commentRangeEnd w:id="5"/>
      <w:r w:rsidR="006C6185" w:rsidRPr="00875E5E">
        <w:rPr>
          <w:rStyle w:val="CommentReference"/>
          <w:rFonts w:ascii="Times New Roman" w:hAnsi="Times New Roman" w:cs="Times New Roman"/>
          <w:sz w:val="24"/>
          <w:szCs w:val="24"/>
        </w:rPr>
        <w:commentReference w:id="5"/>
      </w:r>
      <w:r w:rsidR="00334105" w:rsidRPr="00875E5E">
        <w:rPr>
          <w:rFonts w:ascii="Times New Roman" w:hAnsi="Times New Roman" w:cs="Times New Roman"/>
          <w:sz w:val="24"/>
          <w:szCs w:val="24"/>
        </w:rPr>
        <w:t>happy, kind, enjoyable) and Unpleasant (</w:t>
      </w:r>
      <w:r w:rsidR="00E70452" w:rsidRPr="00875E5E">
        <w:rPr>
          <w:rFonts w:ascii="Times New Roman" w:hAnsi="Times New Roman" w:cs="Times New Roman"/>
          <w:sz w:val="24"/>
          <w:szCs w:val="24"/>
        </w:rPr>
        <w:t>e.g</w:t>
      </w:r>
      <w:commentRangeStart w:id="6"/>
      <w:r w:rsidR="00334105" w:rsidRPr="00875E5E">
        <w:rPr>
          <w:rFonts w:ascii="Times New Roman" w:hAnsi="Times New Roman" w:cs="Times New Roman"/>
          <w:sz w:val="24"/>
          <w:szCs w:val="24"/>
        </w:rPr>
        <w:t xml:space="preserve">. </w:t>
      </w:r>
      <w:commentRangeEnd w:id="6"/>
      <w:r w:rsidR="006C6185" w:rsidRPr="00875E5E">
        <w:rPr>
          <w:rStyle w:val="CommentReference"/>
          <w:rFonts w:ascii="Times New Roman" w:hAnsi="Times New Roman" w:cs="Times New Roman"/>
          <w:sz w:val="24"/>
          <w:szCs w:val="24"/>
        </w:rPr>
        <w:commentReference w:id="6"/>
      </w:r>
      <w:r w:rsidR="00334105" w:rsidRPr="00875E5E">
        <w:rPr>
          <w:rFonts w:ascii="Times New Roman" w:hAnsi="Times New Roman" w:cs="Times New Roman"/>
          <w:sz w:val="24"/>
          <w:szCs w:val="24"/>
        </w:rPr>
        <w:t>sad, angry, disgusting)</w:t>
      </w:r>
      <w:commentRangeStart w:id="7"/>
      <w:r w:rsidR="00334105" w:rsidRPr="00875E5E">
        <w:rPr>
          <w:rFonts w:ascii="Times New Roman" w:hAnsi="Times New Roman" w:cs="Times New Roman"/>
          <w:sz w:val="24"/>
          <w:szCs w:val="24"/>
        </w:rPr>
        <w:t>.</w:t>
      </w:r>
      <w:commentRangeEnd w:id="7"/>
      <w:r w:rsidR="00334105" w:rsidRPr="00875E5E">
        <w:rPr>
          <w:rStyle w:val="CommentReference"/>
          <w:rFonts w:ascii="Times New Roman" w:hAnsi="Times New Roman" w:cs="Times New Roman"/>
          <w:sz w:val="24"/>
          <w:szCs w:val="24"/>
        </w:rPr>
        <w:commentReference w:id="7"/>
      </w:r>
      <w:r w:rsidR="00334105" w:rsidRPr="00875E5E">
        <w:rPr>
          <w:rFonts w:ascii="Times New Roman" w:hAnsi="Times New Roman" w:cs="Times New Roman"/>
          <w:sz w:val="24"/>
          <w:szCs w:val="24"/>
        </w:rPr>
        <w:t xml:space="preserve"> </w:t>
      </w:r>
      <w:r w:rsidR="009A7F6E" w:rsidRPr="00875E5E">
        <w:rPr>
          <w:rFonts w:ascii="Times New Roman" w:hAnsi="Times New Roman" w:cs="Times New Roman"/>
          <w:sz w:val="24"/>
          <w:szCs w:val="24"/>
        </w:rPr>
        <w:t>I will first test for race using subsets of names that are commonly classified as European</w:t>
      </w:r>
      <w:r w:rsidR="00E14F15">
        <w:rPr>
          <w:rFonts w:ascii="Times New Roman" w:hAnsi="Times New Roman" w:cs="Times New Roman"/>
          <w:sz w:val="24"/>
          <w:szCs w:val="24"/>
        </w:rPr>
        <w:t>/</w:t>
      </w:r>
      <w:proofErr w:type="gramStart"/>
      <w:r w:rsidR="00E14F15">
        <w:rPr>
          <w:rFonts w:ascii="Times New Roman" w:hAnsi="Times New Roman" w:cs="Times New Roman"/>
          <w:sz w:val="24"/>
          <w:szCs w:val="24"/>
        </w:rPr>
        <w:t>English</w:t>
      </w:r>
      <w:r w:rsidR="009A7F6E" w:rsidRPr="00875E5E">
        <w:rPr>
          <w:rFonts w:ascii="Times New Roman" w:hAnsi="Times New Roman" w:cs="Times New Roman"/>
          <w:sz w:val="24"/>
          <w:szCs w:val="24"/>
        </w:rPr>
        <w:t>-American</w:t>
      </w:r>
      <w:proofErr w:type="gramEnd"/>
      <w:r w:rsidR="009A7F6E" w:rsidRPr="00875E5E">
        <w:rPr>
          <w:rFonts w:ascii="Times New Roman" w:hAnsi="Times New Roman" w:cs="Times New Roman"/>
          <w:sz w:val="24"/>
          <w:szCs w:val="24"/>
        </w:rPr>
        <w:t xml:space="preserve">, African-American, </w:t>
      </w:r>
      <w:r w:rsidR="00CE7CC8">
        <w:rPr>
          <w:rFonts w:ascii="Times New Roman" w:hAnsi="Times New Roman" w:cs="Times New Roman"/>
          <w:sz w:val="24"/>
          <w:szCs w:val="24"/>
        </w:rPr>
        <w:t>Chinese</w:t>
      </w:r>
      <w:r w:rsidR="009A7F6E" w:rsidRPr="00875E5E">
        <w:rPr>
          <w:rFonts w:ascii="Times New Roman" w:hAnsi="Times New Roman" w:cs="Times New Roman"/>
          <w:sz w:val="24"/>
          <w:szCs w:val="24"/>
        </w:rPr>
        <w:t xml:space="preserve">-American, and Latin-American, and evaluating the cosine similarity of these subsets with both the group of Pleasant and Unpleasant words. I also evaluate individual generic terms, such as Latina/Latino, African, etc. with the same group of target words. I will then test for gender bias following a similar format, in which I will gather two sets of the most common names </w:t>
      </w:r>
      <w:r w:rsidR="00CE1010" w:rsidRPr="00875E5E">
        <w:rPr>
          <w:rFonts w:ascii="Times New Roman" w:hAnsi="Times New Roman" w:cs="Times New Roman"/>
          <w:sz w:val="24"/>
          <w:szCs w:val="24"/>
        </w:rPr>
        <w:t xml:space="preserve">in the US </w:t>
      </w:r>
      <w:r w:rsidR="009A7F6E" w:rsidRPr="00875E5E">
        <w:rPr>
          <w:rFonts w:ascii="Times New Roman" w:hAnsi="Times New Roman" w:cs="Times New Roman"/>
          <w:sz w:val="24"/>
          <w:szCs w:val="24"/>
        </w:rPr>
        <w:t xml:space="preserve">for both men and women </w:t>
      </w:r>
      <w:proofErr w:type="gramStart"/>
      <w:r w:rsidR="009A7F6E" w:rsidRPr="00875E5E">
        <w:rPr>
          <w:rFonts w:ascii="Times New Roman" w:hAnsi="Times New Roman" w:cs="Times New Roman"/>
          <w:sz w:val="24"/>
          <w:szCs w:val="24"/>
        </w:rPr>
        <w:t>respectively</w:t>
      </w:r>
      <w:r w:rsidR="00CE1010" w:rsidRPr="00875E5E">
        <w:rPr>
          <w:rFonts w:ascii="Times New Roman" w:hAnsi="Times New Roman" w:cs="Times New Roman"/>
          <w:sz w:val="24"/>
          <w:szCs w:val="24"/>
        </w:rPr>
        <w:t>, and</w:t>
      </w:r>
      <w:proofErr w:type="gramEnd"/>
      <w:r w:rsidR="00CE1010" w:rsidRPr="00875E5E">
        <w:rPr>
          <w:rFonts w:ascii="Times New Roman" w:hAnsi="Times New Roman" w:cs="Times New Roman"/>
          <w:sz w:val="24"/>
          <w:szCs w:val="24"/>
        </w:rPr>
        <w:t xml:space="preserve"> evaluate the cosine similarity between each set and the set of target words. With regards to gender bias, I will also evaluate the cosine similarity between these sets of names and two sets of job labels. These two sets of labels </w:t>
      </w:r>
      <w:r w:rsidR="00CE1010" w:rsidRPr="00875E5E">
        <w:rPr>
          <w:rFonts w:ascii="Times New Roman" w:hAnsi="Times New Roman" w:cs="Times New Roman"/>
          <w:sz w:val="24"/>
          <w:szCs w:val="24"/>
        </w:rPr>
        <w:lastRenderedPageBreak/>
        <w:t xml:space="preserve">will consist of labels pertaining to STEM careers, such as engineer or data scientist, and non-STEM fields, such as journalist or teacher. </w:t>
      </w:r>
    </w:p>
    <w:p w14:paraId="50FC70B2" w14:textId="5E3E8DDF" w:rsidR="00AE7631" w:rsidRPr="00875E5E" w:rsidRDefault="00AE7631" w:rsidP="00875E5E">
      <w:pPr>
        <w:spacing w:after="0"/>
        <w:rPr>
          <w:rFonts w:ascii="Times New Roman" w:hAnsi="Times New Roman" w:cs="Times New Roman"/>
          <w:sz w:val="24"/>
          <w:szCs w:val="24"/>
        </w:rPr>
      </w:pPr>
    </w:p>
    <w:p w14:paraId="60F4CE02" w14:textId="77777777" w:rsidR="00875E5E" w:rsidRDefault="00AE7631" w:rsidP="00875E5E">
      <w:pPr>
        <w:spacing w:after="0"/>
        <w:rPr>
          <w:rFonts w:ascii="Times New Roman" w:eastAsia="Times New Roman" w:hAnsi="Times New Roman" w:cs="Times New Roman"/>
          <w:color w:val="000000"/>
          <w:kern w:val="0"/>
          <w:sz w:val="24"/>
          <w:szCs w:val="24"/>
          <w14:ligatures w14:val="none"/>
        </w:rPr>
      </w:pPr>
      <w:r w:rsidRPr="00875E5E">
        <w:rPr>
          <w:rFonts w:ascii="Times New Roman" w:hAnsi="Times New Roman" w:cs="Times New Roman"/>
          <w:sz w:val="24"/>
          <w:szCs w:val="24"/>
        </w:rPr>
        <w:t>The models I will be testing are outline</w:t>
      </w:r>
      <w:r w:rsidR="00953810" w:rsidRPr="00875E5E">
        <w:rPr>
          <w:rFonts w:ascii="Times New Roman" w:hAnsi="Times New Roman" w:cs="Times New Roman"/>
          <w:sz w:val="24"/>
          <w:szCs w:val="24"/>
        </w:rPr>
        <w:t>d</w:t>
      </w:r>
      <w:r w:rsidRPr="00875E5E">
        <w:rPr>
          <w:rFonts w:ascii="Times New Roman" w:hAnsi="Times New Roman" w:cs="Times New Roman"/>
          <w:sz w:val="24"/>
          <w:szCs w:val="24"/>
        </w:rPr>
        <w:t xml:space="preserve"> in </w:t>
      </w:r>
      <w:r w:rsidR="008F4C53" w:rsidRPr="00875E5E">
        <w:rPr>
          <w:rFonts w:ascii="Times New Roman" w:hAnsi="Times New Roman" w:cs="Times New Roman"/>
          <w:sz w:val="24"/>
          <w:szCs w:val="24"/>
        </w:rPr>
        <w:t xml:space="preserve">the </w:t>
      </w:r>
      <w:r w:rsidRPr="00875E5E">
        <w:rPr>
          <w:rFonts w:ascii="Times New Roman" w:hAnsi="Times New Roman" w:cs="Times New Roman"/>
          <w:sz w:val="24"/>
          <w:szCs w:val="24"/>
        </w:rPr>
        <w:t>List_of_Models.</w:t>
      </w:r>
      <w:r w:rsidR="00953810" w:rsidRPr="00875E5E">
        <w:rPr>
          <w:rFonts w:ascii="Times New Roman" w:hAnsi="Times New Roman" w:cs="Times New Roman"/>
          <w:sz w:val="24"/>
          <w:szCs w:val="24"/>
        </w:rPr>
        <w:t>csv file. This csv file contains a list of 12 models, 4 of which are trained only in English</w:t>
      </w:r>
      <w:r w:rsidR="008F4C53" w:rsidRPr="00875E5E">
        <w:rPr>
          <w:rFonts w:ascii="Times New Roman" w:hAnsi="Times New Roman" w:cs="Times New Roman"/>
          <w:sz w:val="24"/>
          <w:szCs w:val="24"/>
        </w:rPr>
        <w:t xml:space="preserve"> and 8 multilingual models. The four English models are as follows: </w:t>
      </w:r>
      <w:proofErr w:type="spellStart"/>
      <w:r w:rsidR="008F4C53" w:rsidRPr="00875E5E">
        <w:rPr>
          <w:rFonts w:ascii="Times New Roman" w:hAnsi="Times New Roman" w:cs="Times New Roman"/>
          <w:sz w:val="24"/>
          <w:szCs w:val="24"/>
        </w:rPr>
        <w:t>bert</w:t>
      </w:r>
      <w:proofErr w:type="spellEnd"/>
      <w:r w:rsidR="008F4C53" w:rsidRPr="00875E5E">
        <w:rPr>
          <w:rFonts w:ascii="Times New Roman" w:hAnsi="Times New Roman" w:cs="Times New Roman"/>
          <w:sz w:val="24"/>
          <w:szCs w:val="24"/>
        </w:rPr>
        <w:t xml:space="preserve">-base-uncased, </w:t>
      </w:r>
      <w:proofErr w:type="spellStart"/>
      <w:r w:rsidR="008F4C53" w:rsidRPr="00875E5E">
        <w:rPr>
          <w:rFonts w:ascii="Times New Roman" w:hAnsi="Times New Roman" w:cs="Times New Roman"/>
          <w:sz w:val="24"/>
          <w:szCs w:val="24"/>
        </w:rPr>
        <w:t>roberta</w:t>
      </w:r>
      <w:proofErr w:type="spellEnd"/>
      <w:r w:rsidR="008F4C53" w:rsidRPr="00875E5E">
        <w:rPr>
          <w:rFonts w:ascii="Times New Roman" w:hAnsi="Times New Roman" w:cs="Times New Roman"/>
          <w:sz w:val="24"/>
          <w:szCs w:val="24"/>
        </w:rPr>
        <w:t xml:space="preserve">-base, </w:t>
      </w:r>
      <w:proofErr w:type="spellStart"/>
      <w:r w:rsidR="008F4C53" w:rsidRPr="00875E5E">
        <w:rPr>
          <w:rFonts w:ascii="Times New Roman" w:hAnsi="Times New Roman" w:cs="Times New Roman"/>
          <w:sz w:val="24"/>
          <w:szCs w:val="24"/>
        </w:rPr>
        <w:t>distilbert</w:t>
      </w:r>
      <w:proofErr w:type="spellEnd"/>
      <w:r w:rsidR="008F4C53" w:rsidRPr="00875E5E">
        <w:rPr>
          <w:rFonts w:ascii="Times New Roman" w:hAnsi="Times New Roman" w:cs="Times New Roman"/>
          <w:sz w:val="24"/>
          <w:szCs w:val="24"/>
        </w:rPr>
        <w:t xml:space="preserve">-base-cased, and </w:t>
      </w:r>
      <w:proofErr w:type="spellStart"/>
      <w:r w:rsidR="008F4C53" w:rsidRPr="00875E5E">
        <w:rPr>
          <w:rFonts w:ascii="Times New Roman" w:hAnsi="Times New Roman" w:cs="Times New Roman"/>
          <w:sz w:val="24"/>
          <w:szCs w:val="24"/>
        </w:rPr>
        <w:t>distilbert</w:t>
      </w:r>
      <w:proofErr w:type="spellEnd"/>
      <w:r w:rsidR="008F4C53" w:rsidRPr="00875E5E">
        <w:rPr>
          <w:rFonts w:ascii="Times New Roman" w:hAnsi="Times New Roman" w:cs="Times New Roman"/>
          <w:sz w:val="24"/>
          <w:szCs w:val="24"/>
        </w:rPr>
        <w:t xml:space="preserve">-base-uncased. These four models will serve as the control group in this experiment, as these are some of the </w:t>
      </w:r>
      <w:r w:rsidR="004C13D7" w:rsidRPr="00875E5E">
        <w:rPr>
          <w:rFonts w:ascii="Times New Roman" w:hAnsi="Times New Roman" w:cs="Times New Roman"/>
          <w:sz w:val="24"/>
          <w:szCs w:val="24"/>
        </w:rPr>
        <w:t>most used</w:t>
      </w:r>
      <w:r w:rsidR="008F4C53" w:rsidRPr="00875E5E">
        <w:rPr>
          <w:rFonts w:ascii="Times New Roman" w:hAnsi="Times New Roman" w:cs="Times New Roman"/>
          <w:sz w:val="24"/>
          <w:szCs w:val="24"/>
        </w:rPr>
        <w:t xml:space="preserve"> variations of the BERT model, and </w:t>
      </w:r>
      <w:proofErr w:type="gramStart"/>
      <w:r w:rsidR="008F4C53" w:rsidRPr="00875E5E">
        <w:rPr>
          <w:rFonts w:ascii="Times New Roman" w:hAnsi="Times New Roman" w:cs="Times New Roman"/>
          <w:sz w:val="24"/>
          <w:szCs w:val="24"/>
        </w:rPr>
        <w:t>the majority of</w:t>
      </w:r>
      <w:proofErr w:type="gramEnd"/>
      <w:r w:rsidR="008F4C53" w:rsidRPr="00875E5E">
        <w:rPr>
          <w:rFonts w:ascii="Times New Roman" w:hAnsi="Times New Roman" w:cs="Times New Roman"/>
          <w:sz w:val="24"/>
          <w:szCs w:val="24"/>
        </w:rPr>
        <w:t xml:space="preserve"> the models I will be testing are derived from these base models. </w:t>
      </w:r>
      <w:r w:rsidR="00FD5DF1" w:rsidRPr="00875E5E">
        <w:rPr>
          <w:rFonts w:ascii="Times New Roman" w:hAnsi="Times New Roman" w:cs="Times New Roman"/>
          <w:sz w:val="24"/>
          <w:szCs w:val="24"/>
        </w:rPr>
        <w:t>The other 8 models are</w:t>
      </w:r>
      <w:r w:rsidR="004C13D7" w:rsidRPr="00875E5E">
        <w:rPr>
          <w:rFonts w:ascii="Times New Roman" w:hAnsi="Times New Roman" w:cs="Times New Roman"/>
          <w:sz w:val="24"/>
          <w:szCs w:val="24"/>
        </w:rPr>
        <w:t xml:space="preserve">: </w:t>
      </w:r>
      <w:proofErr w:type="spellStart"/>
      <w:r w:rsidR="004C13D7" w:rsidRPr="00875E5E">
        <w:rPr>
          <w:rFonts w:ascii="Times New Roman" w:eastAsia="Times New Roman" w:hAnsi="Times New Roman" w:cs="Times New Roman"/>
          <w:kern w:val="0"/>
          <w:sz w:val="24"/>
          <w:szCs w:val="24"/>
          <w14:ligatures w14:val="none"/>
        </w:rPr>
        <w:t>bert</w:t>
      </w:r>
      <w:proofErr w:type="spellEnd"/>
      <w:r w:rsidR="004C13D7" w:rsidRPr="00875E5E">
        <w:rPr>
          <w:rFonts w:ascii="Times New Roman" w:eastAsia="Times New Roman" w:hAnsi="Times New Roman" w:cs="Times New Roman"/>
          <w:kern w:val="0"/>
          <w:sz w:val="24"/>
          <w:szCs w:val="24"/>
          <w14:ligatures w14:val="none"/>
        </w:rPr>
        <w:t xml:space="preserve">-base-uncased-multilingual, </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w:t>
      </w:r>
      <w:proofErr w:type="spellStart"/>
      <w:r w:rsidR="004C13D7" w:rsidRPr="00875E5E">
        <w:rPr>
          <w:rFonts w:ascii="Times New Roman" w:eastAsia="Times New Roman" w:hAnsi="Times New Roman" w:cs="Times New Roman"/>
          <w:kern w:val="0"/>
          <w:sz w:val="24"/>
          <w:szCs w:val="24"/>
          <w14:ligatures w14:val="none"/>
        </w:rPr>
        <w:t>roberta</w:t>
      </w:r>
      <w:proofErr w:type="spellEnd"/>
      <w:r w:rsidR="004C13D7" w:rsidRPr="00875E5E">
        <w:rPr>
          <w:rFonts w:ascii="Times New Roman" w:eastAsia="Times New Roman" w:hAnsi="Times New Roman" w:cs="Times New Roman"/>
          <w:kern w:val="0"/>
          <w:sz w:val="24"/>
          <w:szCs w:val="24"/>
          <w14:ligatures w14:val="none"/>
        </w:rPr>
        <w:t xml:space="preserve">-base, ernie-2.0-base-en, </w:t>
      </w:r>
      <w:proofErr w:type="spellStart"/>
      <w:r w:rsidR="004C13D7" w:rsidRPr="00875E5E">
        <w:rPr>
          <w:rFonts w:ascii="Times New Roman" w:eastAsia="Times New Roman" w:hAnsi="Times New Roman" w:cs="Times New Roman"/>
          <w:kern w:val="0"/>
          <w:sz w:val="24"/>
          <w:szCs w:val="24"/>
          <w14:ligatures w14:val="none"/>
        </w:rPr>
        <w:t>distilbert</w:t>
      </w:r>
      <w:proofErr w:type="spellEnd"/>
      <w:r w:rsidR="004C13D7" w:rsidRPr="00875E5E">
        <w:rPr>
          <w:rFonts w:ascii="Times New Roman" w:eastAsia="Times New Roman" w:hAnsi="Times New Roman" w:cs="Times New Roman"/>
          <w:kern w:val="0"/>
          <w:sz w:val="24"/>
          <w:szCs w:val="24"/>
          <w14:ligatures w14:val="none"/>
        </w:rPr>
        <w:t xml:space="preserve">-base-multilingual-cased, </w:t>
      </w:r>
      <w:proofErr w:type="spellStart"/>
      <w:r w:rsidR="004C13D7" w:rsidRPr="00875E5E">
        <w:rPr>
          <w:rFonts w:ascii="Times New Roman" w:eastAsia="Times New Roman" w:hAnsi="Times New Roman" w:cs="Times New Roman"/>
          <w:kern w:val="0"/>
          <w:sz w:val="24"/>
          <w:szCs w:val="24"/>
          <w14:ligatures w14:val="none"/>
        </w:rPr>
        <w:t>stsb</w:t>
      </w:r>
      <w:proofErr w:type="spellEnd"/>
      <w:r w:rsidR="004C13D7" w:rsidRPr="00875E5E">
        <w:rPr>
          <w:rFonts w:ascii="Times New Roman" w:eastAsia="Times New Roman" w:hAnsi="Times New Roman" w:cs="Times New Roman"/>
          <w:kern w:val="0"/>
          <w:sz w:val="24"/>
          <w:szCs w:val="24"/>
          <w14:ligatures w14:val="none"/>
        </w:rPr>
        <w:t>-</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 xml:space="preserve">-r-multilingual, </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 xml:space="preserve">-e, mDeBERTa-v3-base-mnli-xnli, and </w:t>
      </w:r>
      <w:r w:rsidR="004C13D7" w:rsidRPr="00875E5E">
        <w:rPr>
          <w:rFonts w:ascii="Times New Roman" w:eastAsia="Times New Roman" w:hAnsi="Times New Roman" w:cs="Times New Roman"/>
          <w:color w:val="000000"/>
          <w:kern w:val="0"/>
          <w:sz w:val="24"/>
          <w:szCs w:val="24"/>
          <w14:ligatures w14:val="none"/>
        </w:rPr>
        <w:t xml:space="preserve">multilingual-MiniLMv2-L6-mnli-xnli. </w:t>
      </w:r>
    </w:p>
    <w:p w14:paraId="75626419" w14:textId="77777777" w:rsidR="00875E5E" w:rsidRDefault="00875E5E" w:rsidP="00875E5E">
      <w:pPr>
        <w:spacing w:after="0"/>
        <w:rPr>
          <w:rFonts w:ascii="Times New Roman" w:eastAsia="Times New Roman" w:hAnsi="Times New Roman" w:cs="Times New Roman"/>
          <w:color w:val="000000"/>
          <w:kern w:val="0"/>
          <w:sz w:val="24"/>
          <w:szCs w:val="24"/>
          <w14:ligatures w14:val="none"/>
        </w:rPr>
      </w:pPr>
    </w:p>
    <w:p w14:paraId="172C2AD0" w14:textId="2A901AD7" w:rsidR="00E90AAF" w:rsidRPr="00875E5E" w:rsidRDefault="00783F3D" w:rsidP="00875E5E">
      <w:pPr>
        <w:spacing w:after="0"/>
        <w:rPr>
          <w:rFonts w:ascii="Times New Roman" w:eastAsia="Times New Roman" w:hAnsi="Times New Roman" w:cs="Times New Roman"/>
          <w:color w:val="000000"/>
          <w:kern w:val="0"/>
          <w:sz w:val="24"/>
          <w:szCs w:val="24"/>
          <w14:ligatures w14:val="none"/>
        </w:rPr>
      </w:pPr>
      <w:r w:rsidRPr="00875E5E">
        <w:rPr>
          <w:rFonts w:ascii="Times New Roman" w:eastAsia="Times New Roman" w:hAnsi="Times New Roman" w:cs="Times New Roman"/>
          <w:color w:val="000000"/>
          <w:kern w:val="0"/>
          <w:sz w:val="24"/>
          <w:szCs w:val="24"/>
          <w14:ligatures w14:val="none"/>
        </w:rPr>
        <w:t>To organize these models, I’ve constructed a dataset of a variety of one-hot encoded variables outlining the languages they’ve been trained in, training data, and the uses of these models, as well as if the models have been finetuned. T</w:t>
      </w:r>
      <w:r w:rsidR="00DA124F" w:rsidRPr="00875E5E">
        <w:rPr>
          <w:rFonts w:ascii="Times New Roman" w:eastAsia="Times New Roman" w:hAnsi="Times New Roman" w:cs="Times New Roman"/>
          <w:color w:val="000000"/>
          <w:kern w:val="0"/>
          <w:sz w:val="24"/>
          <w:szCs w:val="24"/>
          <w14:ligatures w14:val="none"/>
        </w:rPr>
        <w:t xml:space="preserve">he variables outlining the language the model was trained in </w:t>
      </w:r>
      <w:proofErr w:type="gramStart"/>
      <w:r w:rsidR="00DA124F" w:rsidRPr="00875E5E">
        <w:rPr>
          <w:rFonts w:ascii="Times New Roman" w:eastAsia="Times New Roman" w:hAnsi="Times New Roman" w:cs="Times New Roman"/>
          <w:color w:val="000000"/>
          <w:kern w:val="0"/>
          <w:sz w:val="24"/>
          <w:szCs w:val="24"/>
          <w14:ligatures w14:val="none"/>
        </w:rPr>
        <w:t>are:</w:t>
      </w:r>
      <w:proofErr w:type="gramEnd"/>
      <w:r w:rsidR="00DA124F" w:rsidRPr="00875E5E">
        <w:rPr>
          <w:rFonts w:ascii="Times New Roman" w:eastAsia="Times New Roman" w:hAnsi="Times New Roman" w:cs="Times New Roman"/>
          <w:color w:val="000000"/>
          <w:kern w:val="0"/>
          <w:sz w:val="24"/>
          <w:szCs w:val="24"/>
          <w14:ligatures w14:val="none"/>
        </w:rPr>
        <w:t xml:space="preserve"> English, Chinese, Spanish, German, French, and Multi. The Multi variable in this case represents that a model was trained in more than one language, whether that be 2 or more of the five previously listed languages, or that the model was trained in more languages than just the five listed ones. I’ve also included another variable, </w:t>
      </w:r>
      <w:proofErr w:type="spellStart"/>
      <w:r w:rsidR="00DA124F" w:rsidRPr="00875E5E">
        <w:rPr>
          <w:rFonts w:ascii="Times New Roman" w:eastAsia="Times New Roman" w:hAnsi="Times New Roman" w:cs="Times New Roman"/>
          <w:kern w:val="0"/>
          <w:sz w:val="24"/>
          <w:szCs w:val="24"/>
          <w14:ligatures w14:val="none"/>
        </w:rPr>
        <w:t>Number_of_Languages</w:t>
      </w:r>
      <w:proofErr w:type="spellEnd"/>
      <w:r w:rsidR="00DA124F" w:rsidRPr="00875E5E">
        <w:rPr>
          <w:rFonts w:ascii="Times New Roman" w:eastAsia="Times New Roman" w:hAnsi="Times New Roman" w:cs="Times New Roman"/>
          <w:kern w:val="0"/>
          <w:sz w:val="24"/>
          <w:szCs w:val="24"/>
          <w14:ligatures w14:val="none"/>
        </w:rPr>
        <w:t xml:space="preserve">, which as the name suggests, </w:t>
      </w:r>
      <w:r w:rsidR="00E90AAF" w:rsidRPr="00875E5E">
        <w:rPr>
          <w:rFonts w:ascii="Times New Roman" w:eastAsia="Times New Roman" w:hAnsi="Times New Roman" w:cs="Times New Roman"/>
          <w:kern w:val="0"/>
          <w:sz w:val="24"/>
          <w:szCs w:val="24"/>
          <w14:ligatures w14:val="none"/>
        </w:rPr>
        <w:t xml:space="preserve">contains the total number of languages the model was trained in through training and finetuning. </w:t>
      </w:r>
    </w:p>
    <w:p w14:paraId="5440046C" w14:textId="77777777" w:rsidR="00875E5E" w:rsidRDefault="00875E5E" w:rsidP="00875E5E">
      <w:pPr>
        <w:spacing w:after="0"/>
        <w:rPr>
          <w:rFonts w:ascii="Times New Roman" w:eastAsia="Times New Roman" w:hAnsi="Times New Roman" w:cs="Times New Roman"/>
          <w:kern w:val="0"/>
          <w:sz w:val="24"/>
          <w:szCs w:val="24"/>
          <w14:ligatures w14:val="none"/>
        </w:rPr>
      </w:pPr>
    </w:p>
    <w:p w14:paraId="4FCB5DFC" w14:textId="5AA7038C" w:rsidR="00DA124F" w:rsidRPr="00875E5E" w:rsidRDefault="00E90AAF" w:rsidP="00875E5E">
      <w:pPr>
        <w:spacing w:after="0"/>
        <w:rPr>
          <w:rFonts w:ascii="Times New Roman" w:eastAsia="Times New Roman" w:hAnsi="Times New Roman" w:cs="Times New Roman"/>
          <w:kern w:val="0"/>
          <w:sz w:val="24"/>
          <w:szCs w:val="24"/>
          <w14:ligatures w14:val="none"/>
        </w:rPr>
      </w:pPr>
      <w:r w:rsidRPr="00875E5E">
        <w:rPr>
          <w:rFonts w:ascii="Times New Roman" w:eastAsia="Times New Roman" w:hAnsi="Times New Roman" w:cs="Times New Roman"/>
          <w:kern w:val="0"/>
          <w:sz w:val="24"/>
          <w:szCs w:val="24"/>
          <w14:ligatures w14:val="none"/>
        </w:rPr>
        <w:t xml:space="preserve">The next group of variables represents the training data that was used to train the model, or the underlying model each variation was built from. The variables are as follows: </w:t>
      </w:r>
      <w:r w:rsidR="00D84023" w:rsidRPr="00875E5E">
        <w:rPr>
          <w:rFonts w:ascii="Times New Roman" w:eastAsia="Times New Roman" w:hAnsi="Times New Roman" w:cs="Times New Roman"/>
          <w:kern w:val="0"/>
          <w:sz w:val="24"/>
          <w:szCs w:val="24"/>
          <w14:ligatures w14:val="none"/>
        </w:rPr>
        <w:t xml:space="preserve">Wikipedia,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Pr="00875E5E">
        <w:rPr>
          <w:rFonts w:ascii="Times New Roman" w:eastAsia="Times New Roman" w:hAnsi="Times New Roman" w:cs="Times New Roman"/>
          <w:kern w:val="0"/>
          <w:sz w:val="24"/>
          <w:szCs w:val="24"/>
          <w14:ligatures w14:val="none"/>
        </w:rPr>
        <w:t xml:space="preserve">, </w:t>
      </w:r>
      <w:proofErr w:type="spellStart"/>
      <w:r w:rsidRPr="00875E5E">
        <w:rPr>
          <w:rFonts w:ascii="Times New Roman" w:eastAsia="Times New Roman" w:hAnsi="Times New Roman" w:cs="Times New Roman"/>
          <w:kern w:val="0"/>
          <w:sz w:val="24"/>
          <w:szCs w:val="24"/>
          <w14:ligatures w14:val="none"/>
        </w:rPr>
        <w:t>CommonCrawl</w:t>
      </w:r>
      <w:proofErr w:type="spellEnd"/>
      <w:r w:rsidRPr="00875E5E">
        <w:rPr>
          <w:rFonts w:ascii="Times New Roman" w:eastAsia="Times New Roman" w:hAnsi="Times New Roman" w:cs="Times New Roman"/>
          <w:kern w:val="0"/>
          <w:sz w:val="24"/>
          <w:szCs w:val="24"/>
          <w14:ligatures w14:val="none"/>
        </w:rPr>
        <w:t xml:space="preserve">, CC100, Ted2020, and Other. The Wikipedia variable represents the Wikipedia datasets, a collection of cleaned Wikipedia articles written in every available language. The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00D84023" w:rsidRPr="00875E5E">
        <w:rPr>
          <w:rFonts w:ascii="Times New Roman" w:eastAsia="Times New Roman" w:hAnsi="Times New Roman" w:cs="Times New Roman"/>
          <w:kern w:val="0"/>
          <w:sz w:val="24"/>
          <w:szCs w:val="24"/>
          <w14:ligatures w14:val="none"/>
        </w:rPr>
        <w:t xml:space="preserve"> variable represents the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00D84023" w:rsidRPr="00875E5E">
        <w:rPr>
          <w:rFonts w:ascii="Times New Roman" w:eastAsia="Times New Roman" w:hAnsi="Times New Roman" w:cs="Times New Roman"/>
          <w:kern w:val="0"/>
          <w:sz w:val="24"/>
          <w:szCs w:val="24"/>
          <w14:ligatures w14:val="none"/>
        </w:rPr>
        <w:t xml:space="preserve"> dataset, a collection of text from over 11,000 unpublished books scraped from the internet. The </w:t>
      </w:r>
      <w:proofErr w:type="spellStart"/>
      <w:r w:rsidR="00D84023" w:rsidRPr="00875E5E">
        <w:rPr>
          <w:rFonts w:ascii="Times New Roman" w:eastAsia="Times New Roman" w:hAnsi="Times New Roman" w:cs="Times New Roman"/>
          <w:kern w:val="0"/>
          <w:sz w:val="24"/>
          <w:szCs w:val="24"/>
          <w14:ligatures w14:val="none"/>
        </w:rPr>
        <w:t>CommonCrawl</w:t>
      </w:r>
      <w:proofErr w:type="spellEnd"/>
      <w:r w:rsidR="00D84023" w:rsidRPr="00875E5E">
        <w:rPr>
          <w:rFonts w:ascii="Times New Roman" w:eastAsia="Times New Roman" w:hAnsi="Times New Roman" w:cs="Times New Roman"/>
          <w:kern w:val="0"/>
          <w:sz w:val="24"/>
          <w:szCs w:val="24"/>
          <w14:ligatures w14:val="none"/>
        </w:rPr>
        <w:t xml:space="preserve"> dataset represents the </w:t>
      </w:r>
      <w:proofErr w:type="spellStart"/>
      <w:r w:rsidR="00D84023" w:rsidRPr="00875E5E">
        <w:rPr>
          <w:rFonts w:ascii="Times New Roman" w:eastAsia="Times New Roman" w:hAnsi="Times New Roman" w:cs="Times New Roman"/>
          <w:kern w:val="0"/>
          <w:sz w:val="24"/>
          <w:szCs w:val="24"/>
          <w14:ligatures w14:val="none"/>
        </w:rPr>
        <w:t>CommonCrawl</w:t>
      </w:r>
      <w:proofErr w:type="spellEnd"/>
      <w:r w:rsidR="00D84023" w:rsidRPr="00875E5E">
        <w:rPr>
          <w:rFonts w:ascii="Times New Roman" w:eastAsia="Times New Roman" w:hAnsi="Times New Roman" w:cs="Times New Roman"/>
          <w:kern w:val="0"/>
          <w:sz w:val="24"/>
          <w:szCs w:val="24"/>
          <w14:ligatures w14:val="none"/>
        </w:rPr>
        <w:t xml:space="preserve"> dataset, a collection of 3.15 billion webpages scraped from the internet, </w:t>
      </w:r>
      <w:r w:rsidR="00303B83" w:rsidRPr="00875E5E">
        <w:rPr>
          <w:rFonts w:ascii="Times New Roman" w:eastAsia="Times New Roman" w:hAnsi="Times New Roman" w:cs="Times New Roman"/>
          <w:kern w:val="0"/>
          <w:sz w:val="24"/>
          <w:szCs w:val="24"/>
          <w14:ligatures w14:val="none"/>
        </w:rPr>
        <w:t xml:space="preserve">46% of which are in English, with the rest being in a variety of other languages. The CC100 variable represents the CC100 corpus which was used to train XLM-R. This corpus contains data for 116 languages from the 2018 </w:t>
      </w:r>
      <w:proofErr w:type="spellStart"/>
      <w:r w:rsidR="00303B83" w:rsidRPr="00875E5E">
        <w:rPr>
          <w:rFonts w:ascii="Times New Roman" w:eastAsia="Times New Roman" w:hAnsi="Times New Roman" w:cs="Times New Roman"/>
          <w:kern w:val="0"/>
          <w:sz w:val="24"/>
          <w:szCs w:val="24"/>
          <w14:ligatures w14:val="none"/>
        </w:rPr>
        <w:t>CommonCrawl</w:t>
      </w:r>
      <w:proofErr w:type="spellEnd"/>
      <w:r w:rsidR="00303B83" w:rsidRPr="00875E5E">
        <w:rPr>
          <w:rFonts w:ascii="Times New Roman" w:eastAsia="Times New Roman" w:hAnsi="Times New Roman" w:cs="Times New Roman"/>
          <w:kern w:val="0"/>
          <w:sz w:val="24"/>
          <w:szCs w:val="24"/>
          <w14:ligatures w14:val="none"/>
        </w:rPr>
        <w:t xml:space="preserve"> snapshot. The Ted2020 variable represents the Ted2020 corpus, a collection of transcripts from </w:t>
      </w:r>
      <w:r w:rsidR="00875E5E" w:rsidRPr="00875E5E">
        <w:rPr>
          <w:rFonts w:ascii="Times New Roman" w:eastAsia="Times New Roman" w:hAnsi="Times New Roman" w:cs="Times New Roman"/>
          <w:kern w:val="0"/>
          <w:sz w:val="24"/>
          <w:szCs w:val="24"/>
          <w14:ligatures w14:val="none"/>
        </w:rPr>
        <w:t xml:space="preserve">nearly 4000 TED talks in 2020. Finally, the </w:t>
      </w:r>
      <w:proofErr w:type="spellStart"/>
      <w:r w:rsidR="00875E5E" w:rsidRPr="00875E5E">
        <w:rPr>
          <w:rFonts w:ascii="Times New Roman" w:eastAsia="Times New Roman" w:hAnsi="Times New Roman" w:cs="Times New Roman"/>
          <w:kern w:val="0"/>
          <w:sz w:val="24"/>
          <w:szCs w:val="24"/>
          <w14:ligatures w14:val="none"/>
        </w:rPr>
        <w:t>OtherData</w:t>
      </w:r>
      <w:proofErr w:type="spellEnd"/>
      <w:r w:rsidR="00875E5E" w:rsidRPr="00875E5E">
        <w:rPr>
          <w:rFonts w:ascii="Times New Roman" w:eastAsia="Times New Roman" w:hAnsi="Times New Roman" w:cs="Times New Roman"/>
          <w:kern w:val="0"/>
          <w:sz w:val="24"/>
          <w:szCs w:val="24"/>
          <w14:ligatures w14:val="none"/>
        </w:rPr>
        <w:t xml:space="preserve"> variable represents if were any other datasets used to train the model.</w:t>
      </w:r>
    </w:p>
    <w:p w14:paraId="51897EC3" w14:textId="0BF6FF84" w:rsidR="00875E5E" w:rsidRPr="00875E5E" w:rsidRDefault="00875E5E" w:rsidP="00875E5E">
      <w:pPr>
        <w:spacing w:after="0"/>
        <w:rPr>
          <w:rFonts w:ascii="Times New Roman" w:eastAsia="Times New Roman" w:hAnsi="Times New Roman" w:cs="Times New Roman"/>
          <w:kern w:val="0"/>
          <w:sz w:val="24"/>
          <w:szCs w:val="24"/>
          <w14:ligatures w14:val="none"/>
        </w:rPr>
      </w:pPr>
    </w:p>
    <w:p w14:paraId="3CD9955D" w14:textId="144D7224" w:rsidR="00CC2EE9" w:rsidRDefault="00875E5E"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intended uses of each model are also outlined in the </w:t>
      </w:r>
      <w:proofErr w:type="spellStart"/>
      <w:r>
        <w:rPr>
          <w:rFonts w:ascii="Times New Roman" w:eastAsia="Times New Roman" w:hAnsi="Times New Roman" w:cs="Times New Roman"/>
          <w:color w:val="000000"/>
          <w:kern w:val="0"/>
          <w:sz w:val="24"/>
          <w:szCs w:val="24"/>
          <w14:ligatures w14:val="none"/>
        </w:rPr>
        <w:t>List_of_Models</w:t>
      </w:r>
      <w:proofErr w:type="spellEnd"/>
      <w:r>
        <w:rPr>
          <w:rFonts w:ascii="Times New Roman" w:eastAsia="Times New Roman" w:hAnsi="Times New Roman" w:cs="Times New Roman"/>
          <w:color w:val="000000"/>
          <w:kern w:val="0"/>
          <w:sz w:val="24"/>
          <w:szCs w:val="24"/>
          <w14:ligatures w14:val="none"/>
        </w:rPr>
        <w:t xml:space="preserve"> dataset. The MLM variable represents if one of the primary uses of the model is for Masked Language Modeling, where the model </w:t>
      </w:r>
      <w:proofErr w:type="gramStart"/>
      <w:r>
        <w:rPr>
          <w:rFonts w:ascii="Times New Roman" w:eastAsia="Times New Roman" w:hAnsi="Times New Roman" w:cs="Times New Roman"/>
          <w:color w:val="000000"/>
          <w:kern w:val="0"/>
          <w:sz w:val="24"/>
          <w:szCs w:val="24"/>
          <w14:ligatures w14:val="none"/>
        </w:rPr>
        <w:t>is able to</w:t>
      </w:r>
      <w:proofErr w:type="gramEnd"/>
      <w:r>
        <w:rPr>
          <w:rFonts w:ascii="Times New Roman" w:eastAsia="Times New Roman" w:hAnsi="Times New Roman" w:cs="Times New Roman"/>
          <w:color w:val="000000"/>
          <w:kern w:val="0"/>
          <w:sz w:val="24"/>
          <w:szCs w:val="24"/>
          <w14:ligatures w14:val="none"/>
        </w:rPr>
        <w:t xml:space="preserve"> predict missing words in a sentence by looking at the context of the rest of the words in the sentence. The NSP variable represents the model’s ability to perform Next Sentence Prediction</w:t>
      </w:r>
      <w:r w:rsidR="00A25AF7">
        <w:rPr>
          <w:rFonts w:ascii="Times New Roman" w:eastAsia="Times New Roman" w:hAnsi="Times New Roman" w:cs="Times New Roman"/>
          <w:color w:val="000000"/>
          <w:kern w:val="0"/>
          <w:sz w:val="24"/>
          <w:szCs w:val="24"/>
          <w14:ligatures w14:val="none"/>
        </w:rPr>
        <w:t xml:space="preserve">, where the model is given two sentences and is tasked with determining if the two sentences were following one another in whatever text they were taken from. The </w:t>
      </w:r>
      <w:proofErr w:type="spellStart"/>
      <w:r w:rsidR="00A25AF7">
        <w:rPr>
          <w:rFonts w:ascii="Times New Roman" w:eastAsia="Times New Roman" w:hAnsi="Times New Roman" w:cs="Times New Roman"/>
          <w:color w:val="000000"/>
          <w:kern w:val="0"/>
          <w:sz w:val="24"/>
          <w:szCs w:val="24"/>
          <w14:ligatures w14:val="none"/>
        </w:rPr>
        <w:t>Sequence_Classification</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is capable of sequence classification, where the model is fed a sequence of data and is tasked with predicting a category </w:t>
      </w:r>
      <w:r w:rsidR="00A25AF7">
        <w:rPr>
          <w:rFonts w:ascii="Times New Roman" w:eastAsia="Times New Roman" w:hAnsi="Times New Roman" w:cs="Times New Roman"/>
          <w:color w:val="000000"/>
          <w:kern w:val="0"/>
          <w:sz w:val="24"/>
          <w:szCs w:val="24"/>
          <w14:ligatures w14:val="none"/>
        </w:rPr>
        <w:lastRenderedPageBreak/>
        <w:t xml:space="preserve">for the sequence of data. The </w:t>
      </w:r>
      <w:proofErr w:type="spellStart"/>
      <w:r w:rsidR="00A25AF7">
        <w:rPr>
          <w:rFonts w:ascii="Times New Roman" w:eastAsia="Times New Roman" w:hAnsi="Times New Roman" w:cs="Times New Roman"/>
          <w:color w:val="000000"/>
          <w:kern w:val="0"/>
          <w:sz w:val="24"/>
          <w:szCs w:val="24"/>
          <w14:ligatures w14:val="none"/>
        </w:rPr>
        <w:t>Token_Classification</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is capable of token classification, where the model is given a string of text and is tasked with assigning each token, in this case each word, to a category. The </w:t>
      </w:r>
      <w:proofErr w:type="spellStart"/>
      <w:r w:rsidR="00A25AF7">
        <w:rPr>
          <w:rFonts w:ascii="Times New Roman" w:eastAsia="Times New Roman" w:hAnsi="Times New Roman" w:cs="Times New Roman"/>
          <w:color w:val="000000"/>
          <w:kern w:val="0"/>
          <w:sz w:val="24"/>
          <w:szCs w:val="24"/>
          <w14:ligatures w14:val="none"/>
        </w:rPr>
        <w:t>QnA</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w:t>
      </w:r>
      <w:r w:rsidR="00861A79">
        <w:rPr>
          <w:rFonts w:ascii="Times New Roman" w:eastAsia="Times New Roman" w:hAnsi="Times New Roman" w:cs="Times New Roman"/>
          <w:color w:val="000000"/>
          <w:kern w:val="0"/>
          <w:sz w:val="24"/>
          <w:szCs w:val="24"/>
          <w14:ligatures w14:val="none"/>
        </w:rPr>
        <w:t xml:space="preserve">can provide a response to a question posed by a human. Lastly, the NLI variable represents if the model is capable of Natural Language Inference, in that when presented with a hypothesis, the model can determine if the hypothesis is true, false, or undetermined. If there are any other primary uses for the model which do not require finetuning, the </w:t>
      </w:r>
      <w:proofErr w:type="spellStart"/>
      <w:r w:rsidR="00861A79">
        <w:rPr>
          <w:rFonts w:ascii="Times New Roman" w:eastAsia="Times New Roman" w:hAnsi="Times New Roman" w:cs="Times New Roman"/>
          <w:color w:val="000000"/>
          <w:kern w:val="0"/>
          <w:sz w:val="24"/>
          <w:szCs w:val="24"/>
          <w14:ligatures w14:val="none"/>
        </w:rPr>
        <w:t>Other_Uses</w:t>
      </w:r>
      <w:proofErr w:type="spellEnd"/>
      <w:r w:rsidR="00861A79">
        <w:rPr>
          <w:rFonts w:ascii="Times New Roman" w:eastAsia="Times New Roman" w:hAnsi="Times New Roman" w:cs="Times New Roman"/>
          <w:color w:val="000000"/>
          <w:kern w:val="0"/>
          <w:sz w:val="24"/>
          <w:szCs w:val="24"/>
          <w14:ligatures w14:val="none"/>
        </w:rPr>
        <w:t xml:space="preserve"> variable is used.</w:t>
      </w:r>
    </w:p>
    <w:p w14:paraId="08A3EA1C" w14:textId="4659F47F" w:rsidR="00861A79" w:rsidRDefault="00861A79" w:rsidP="00875E5E">
      <w:pPr>
        <w:spacing w:after="0"/>
        <w:rPr>
          <w:rFonts w:ascii="Times New Roman" w:eastAsia="Times New Roman" w:hAnsi="Times New Roman" w:cs="Times New Roman"/>
          <w:color w:val="000000"/>
          <w:kern w:val="0"/>
          <w:sz w:val="24"/>
          <w:szCs w:val="24"/>
          <w14:ligatures w14:val="none"/>
        </w:rPr>
      </w:pPr>
    </w:p>
    <w:p w14:paraId="65391F3D" w14:textId="54B18CE0" w:rsidR="00861A79" w:rsidRDefault="007020FE"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w:t>
      </w:r>
      <w:r w:rsidR="00965074">
        <w:rPr>
          <w:rFonts w:ascii="Times New Roman" w:eastAsia="Times New Roman" w:hAnsi="Times New Roman" w:cs="Times New Roman"/>
          <w:color w:val="000000"/>
          <w:kern w:val="0"/>
          <w:sz w:val="24"/>
          <w:szCs w:val="24"/>
          <w14:ligatures w14:val="none"/>
        </w:rPr>
        <w:t>next</w:t>
      </w:r>
      <w:r>
        <w:rPr>
          <w:rFonts w:ascii="Times New Roman" w:eastAsia="Times New Roman" w:hAnsi="Times New Roman" w:cs="Times New Roman"/>
          <w:color w:val="000000"/>
          <w:kern w:val="0"/>
          <w:sz w:val="24"/>
          <w:szCs w:val="24"/>
          <w14:ligatures w14:val="none"/>
        </w:rPr>
        <w:t xml:space="preserve"> set of variables focuses on if a model was finetuned for some task(s), and the datasets that were used in the process of doing so. </w:t>
      </w:r>
      <w:r w:rsidR="00861A79">
        <w:rPr>
          <w:rFonts w:ascii="Times New Roman" w:eastAsia="Times New Roman" w:hAnsi="Times New Roman" w:cs="Times New Roman"/>
          <w:color w:val="000000"/>
          <w:kern w:val="0"/>
          <w:sz w:val="24"/>
          <w:szCs w:val="24"/>
          <w14:ligatures w14:val="none"/>
        </w:rPr>
        <w:t>In the case of many of these models, they were finetuned to complete certain tasks or to be able to understand and communicate in more than one language. The finetuning variables used in this dataset represent the names of different finetuning datasets that a model uses. The</w:t>
      </w:r>
      <w:r>
        <w:rPr>
          <w:rFonts w:ascii="Times New Roman" w:eastAsia="Times New Roman" w:hAnsi="Times New Roman" w:cs="Times New Roman"/>
          <w:color w:val="000000"/>
          <w:kern w:val="0"/>
          <w:sz w:val="24"/>
          <w:szCs w:val="24"/>
          <w14:ligatures w14:val="none"/>
        </w:rPr>
        <w:t xml:space="preserve"> variables in this section are as follows: XNLI, </w:t>
      </w:r>
      <w:proofErr w:type="spellStart"/>
      <w:r>
        <w:rPr>
          <w:rFonts w:ascii="Times New Roman" w:eastAsia="Times New Roman" w:hAnsi="Times New Roman" w:cs="Times New Roman"/>
          <w:color w:val="000000"/>
          <w:kern w:val="0"/>
          <w:sz w:val="24"/>
          <w:szCs w:val="24"/>
          <w14:ligatures w14:val="none"/>
        </w:rPr>
        <w:t>XQuAD</w:t>
      </w:r>
      <w:proofErr w:type="spellEnd"/>
      <w:r>
        <w:rPr>
          <w:rFonts w:ascii="Times New Roman" w:eastAsia="Times New Roman" w:hAnsi="Times New Roman" w:cs="Times New Roman"/>
          <w:color w:val="000000"/>
          <w:kern w:val="0"/>
          <w:sz w:val="24"/>
          <w:szCs w:val="24"/>
          <w14:ligatures w14:val="none"/>
        </w:rPr>
        <w:t xml:space="preserve">, GLUE, </w:t>
      </w:r>
      <w:proofErr w:type="spellStart"/>
      <w:r>
        <w:rPr>
          <w:rFonts w:ascii="Times New Roman" w:eastAsia="Times New Roman" w:hAnsi="Times New Roman" w:cs="Times New Roman"/>
          <w:color w:val="000000"/>
          <w:kern w:val="0"/>
          <w:sz w:val="24"/>
          <w:szCs w:val="24"/>
          <w14:ligatures w14:val="none"/>
        </w:rPr>
        <w:t>SuperGLUE</w:t>
      </w:r>
      <w:proofErr w:type="spellEnd"/>
      <w:r>
        <w:rPr>
          <w:rFonts w:ascii="Times New Roman" w:eastAsia="Times New Roman" w:hAnsi="Times New Roman" w:cs="Times New Roman"/>
          <w:color w:val="000000"/>
          <w:kern w:val="0"/>
          <w:sz w:val="24"/>
          <w:szCs w:val="24"/>
          <w14:ligatures w14:val="none"/>
        </w:rPr>
        <w:t xml:space="preserve">, MNLI, and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w:t>
      </w:r>
      <w:proofErr w:type="gramStart"/>
      <w:r>
        <w:rPr>
          <w:rFonts w:ascii="Times New Roman" w:eastAsia="Times New Roman" w:hAnsi="Times New Roman" w:cs="Times New Roman"/>
          <w:color w:val="000000"/>
          <w:kern w:val="0"/>
          <w:sz w:val="24"/>
          <w:szCs w:val="24"/>
          <w14:ligatures w14:val="none"/>
        </w:rPr>
        <w:t>All of</w:t>
      </w:r>
      <w:proofErr w:type="gramEnd"/>
      <w:r>
        <w:rPr>
          <w:rFonts w:ascii="Times New Roman" w:eastAsia="Times New Roman" w:hAnsi="Times New Roman" w:cs="Times New Roman"/>
          <w:color w:val="000000"/>
          <w:kern w:val="0"/>
          <w:sz w:val="24"/>
          <w:szCs w:val="24"/>
          <w14:ligatures w14:val="none"/>
        </w:rPr>
        <w:t xml:space="preserve"> these variables, apart from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represent a specific well-known and trusted dataset used in finetuning language models. The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variable represents if the model was finetuned on any other dataset not listed previously. </w:t>
      </w:r>
    </w:p>
    <w:p w14:paraId="686E4571" w14:textId="77777777" w:rsidR="00965074" w:rsidRDefault="00965074" w:rsidP="00875E5E">
      <w:pPr>
        <w:spacing w:after="0"/>
        <w:rPr>
          <w:rFonts w:ascii="Times New Roman" w:eastAsia="Times New Roman" w:hAnsi="Times New Roman" w:cs="Times New Roman"/>
          <w:color w:val="000000"/>
          <w:kern w:val="0"/>
          <w:sz w:val="24"/>
          <w:szCs w:val="24"/>
          <w14:ligatures w14:val="none"/>
        </w:rPr>
      </w:pPr>
    </w:p>
    <w:p w14:paraId="4557F8EE" w14:textId="01C25E02" w:rsidR="00965074" w:rsidRDefault="00965074"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Finally, the last section of variables focuses on the structure of each model. The first two columns indicate if the model is either an encoder or a decoder model, or both. For a model to be an encoder, it must take in an input, in this case, strings of text, and maps the data into a </w:t>
      </w:r>
      <w:r w:rsidR="00934D5C">
        <w:rPr>
          <w:rFonts w:ascii="Times New Roman" w:eastAsia="Times New Roman" w:hAnsi="Times New Roman" w:cs="Times New Roman"/>
          <w:color w:val="000000"/>
          <w:kern w:val="0"/>
          <w:sz w:val="24"/>
          <w:szCs w:val="24"/>
          <w14:ligatures w14:val="none"/>
        </w:rPr>
        <w:t xml:space="preserve">more compact representation that focuses on the specific patterns and features of this input data. On the other hand, a decoder model takes this compact representation of the data and turns it back into the original form of the data. </w:t>
      </w:r>
      <w:r w:rsidR="00777294">
        <w:rPr>
          <w:rFonts w:ascii="Times New Roman" w:eastAsia="Times New Roman" w:hAnsi="Times New Roman" w:cs="Times New Roman"/>
          <w:color w:val="000000"/>
          <w:kern w:val="0"/>
          <w:sz w:val="24"/>
          <w:szCs w:val="24"/>
          <w14:ligatures w14:val="none"/>
        </w:rPr>
        <w:t xml:space="preserve">In the case of these 12 models, only 1 is capable of being considered both an encoder and a decoder model, that being the </w:t>
      </w:r>
      <w:proofErr w:type="spellStart"/>
      <w:r w:rsidR="00777294">
        <w:rPr>
          <w:rFonts w:ascii="Times New Roman" w:eastAsia="Times New Roman" w:hAnsi="Times New Roman" w:cs="Times New Roman"/>
          <w:color w:val="000000"/>
          <w:kern w:val="0"/>
          <w:sz w:val="24"/>
          <w:szCs w:val="24"/>
          <w14:ligatures w14:val="none"/>
        </w:rPr>
        <w:t>mDeBERTA</w:t>
      </w:r>
      <w:proofErr w:type="spellEnd"/>
      <w:r w:rsidR="00777294">
        <w:rPr>
          <w:rFonts w:ascii="Times New Roman" w:eastAsia="Times New Roman" w:hAnsi="Times New Roman" w:cs="Times New Roman"/>
          <w:color w:val="000000"/>
          <w:kern w:val="0"/>
          <w:sz w:val="24"/>
          <w:szCs w:val="24"/>
          <w14:ligatures w14:val="none"/>
        </w:rPr>
        <w:t xml:space="preserve"> v3 model that was finetuned on the XNLI and MNLI datasets. The rest of these models are all considered to be encoder models. The final two variables, named </w:t>
      </w:r>
      <w:proofErr w:type="spellStart"/>
      <w:r w:rsidR="00777294">
        <w:rPr>
          <w:rFonts w:ascii="Times New Roman" w:eastAsia="Times New Roman" w:hAnsi="Times New Roman" w:cs="Times New Roman"/>
          <w:color w:val="000000"/>
          <w:kern w:val="0"/>
          <w:sz w:val="24"/>
          <w:szCs w:val="24"/>
          <w14:ligatures w14:val="none"/>
        </w:rPr>
        <w:t>Attention_Heads</w:t>
      </w:r>
      <w:proofErr w:type="spellEnd"/>
      <w:r w:rsidR="00777294">
        <w:rPr>
          <w:rFonts w:ascii="Times New Roman" w:eastAsia="Times New Roman" w:hAnsi="Times New Roman" w:cs="Times New Roman"/>
          <w:color w:val="000000"/>
          <w:kern w:val="0"/>
          <w:sz w:val="24"/>
          <w:szCs w:val="24"/>
          <w14:ligatures w14:val="none"/>
        </w:rPr>
        <w:t xml:space="preserve"> and Layers, describe how many </w:t>
      </w:r>
      <w:proofErr w:type="gramStart"/>
      <w:r w:rsidR="00777294">
        <w:rPr>
          <w:rFonts w:ascii="Times New Roman" w:eastAsia="Times New Roman" w:hAnsi="Times New Roman" w:cs="Times New Roman"/>
          <w:color w:val="000000"/>
          <w:kern w:val="0"/>
          <w:sz w:val="24"/>
          <w:szCs w:val="24"/>
          <w14:ligatures w14:val="none"/>
        </w:rPr>
        <w:t>attention</w:t>
      </w:r>
      <w:proofErr w:type="gramEnd"/>
      <w:r w:rsidR="00777294">
        <w:rPr>
          <w:rFonts w:ascii="Times New Roman" w:eastAsia="Times New Roman" w:hAnsi="Times New Roman" w:cs="Times New Roman"/>
          <w:color w:val="000000"/>
          <w:kern w:val="0"/>
          <w:sz w:val="24"/>
          <w:szCs w:val="24"/>
          <w14:ligatures w14:val="none"/>
        </w:rPr>
        <w:t xml:space="preserve"> heads each neural network has, as well as the number of layers each network has. The number of attention heads reflects ow many different mechanisms that capture different aspects of the input data in the model, and discern the patterns present in the data. </w:t>
      </w:r>
      <w:r w:rsidR="00333AB4">
        <w:rPr>
          <w:rFonts w:ascii="Times New Roman" w:eastAsia="Times New Roman" w:hAnsi="Times New Roman" w:cs="Times New Roman"/>
          <w:color w:val="000000"/>
          <w:kern w:val="0"/>
          <w:sz w:val="24"/>
          <w:szCs w:val="24"/>
          <w14:ligatures w14:val="none"/>
        </w:rPr>
        <w:t xml:space="preserve">As for the layers in a model, each layer focuses on a specific operation performed on the </w:t>
      </w:r>
      <w:proofErr w:type="gramStart"/>
      <w:r w:rsidR="00333AB4">
        <w:rPr>
          <w:rFonts w:ascii="Times New Roman" w:eastAsia="Times New Roman" w:hAnsi="Times New Roman" w:cs="Times New Roman"/>
          <w:color w:val="000000"/>
          <w:kern w:val="0"/>
          <w:sz w:val="24"/>
          <w:szCs w:val="24"/>
          <w14:ligatures w14:val="none"/>
        </w:rPr>
        <w:t>data, and</w:t>
      </w:r>
      <w:proofErr w:type="gramEnd"/>
      <w:r w:rsidR="00333AB4">
        <w:rPr>
          <w:rFonts w:ascii="Times New Roman" w:eastAsia="Times New Roman" w:hAnsi="Times New Roman" w:cs="Times New Roman"/>
          <w:color w:val="000000"/>
          <w:kern w:val="0"/>
          <w:sz w:val="24"/>
          <w:szCs w:val="24"/>
          <w14:ligatures w14:val="none"/>
        </w:rPr>
        <w:t xml:space="preserve"> produces an output that is passed down to the next layer. </w:t>
      </w:r>
    </w:p>
    <w:p w14:paraId="225B44C5" w14:textId="1E54E4A0" w:rsidR="007020FE" w:rsidRPr="00875E5E" w:rsidRDefault="007020FE" w:rsidP="00875E5E">
      <w:pPr>
        <w:spacing w:after="0"/>
        <w:rPr>
          <w:rFonts w:ascii="Times New Roman" w:eastAsia="Times New Roman" w:hAnsi="Times New Roman" w:cs="Times New Roman"/>
          <w:color w:val="000000"/>
          <w:kern w:val="0"/>
          <w:sz w:val="24"/>
          <w:szCs w:val="24"/>
          <w14:ligatures w14:val="none"/>
        </w:rPr>
      </w:pPr>
    </w:p>
    <w:p w14:paraId="4A1DFA10" w14:textId="7B3D5053" w:rsidR="00AE7631" w:rsidRDefault="00B17E42" w:rsidP="00875E5E">
      <w:pPr>
        <w:spacing w:after="0"/>
        <w:rPr>
          <w:rFonts w:ascii="Times New Roman" w:hAnsi="Times New Roman" w:cs="Times New Roman"/>
          <w:sz w:val="24"/>
          <w:szCs w:val="24"/>
        </w:rPr>
      </w:pPr>
      <w:r>
        <w:rPr>
          <w:rFonts w:ascii="Times New Roman" w:hAnsi="Times New Roman" w:cs="Times New Roman"/>
          <w:sz w:val="24"/>
          <w:szCs w:val="24"/>
        </w:rPr>
        <w:t>Moving forward, the focus of this project will be on testing each model for cosine similarity. As discussed, there will be 3 separate tests performed on each model. T</w:t>
      </w:r>
      <w:r w:rsidR="006D55C8">
        <w:rPr>
          <w:rFonts w:ascii="Times New Roman" w:hAnsi="Times New Roman" w:cs="Times New Roman"/>
          <w:sz w:val="24"/>
          <w:szCs w:val="24"/>
        </w:rPr>
        <w:t>he first of these tests will focus on testing for cosine similarity between 20 of the most popular baby names, according to Names.org, of both African American</w:t>
      </w:r>
      <w:r w:rsidR="00E14F15">
        <w:rPr>
          <w:rFonts w:ascii="Times New Roman" w:hAnsi="Times New Roman" w:cs="Times New Roman"/>
          <w:sz w:val="24"/>
          <w:szCs w:val="24"/>
        </w:rPr>
        <w:t xml:space="preserve">, Latin American, Asian </w:t>
      </w:r>
      <w:proofErr w:type="gramStart"/>
      <w:r w:rsidR="00E14F15">
        <w:rPr>
          <w:rFonts w:ascii="Times New Roman" w:hAnsi="Times New Roman" w:cs="Times New Roman"/>
          <w:sz w:val="24"/>
          <w:szCs w:val="24"/>
        </w:rPr>
        <w:t>American</w:t>
      </w:r>
      <w:proofErr w:type="gramEnd"/>
      <w:r w:rsidR="006D55C8">
        <w:rPr>
          <w:rFonts w:ascii="Times New Roman" w:hAnsi="Times New Roman" w:cs="Times New Roman"/>
          <w:sz w:val="24"/>
          <w:szCs w:val="24"/>
        </w:rPr>
        <w:t xml:space="preserve"> and European</w:t>
      </w:r>
      <w:r w:rsidR="00E14F15">
        <w:rPr>
          <w:rFonts w:ascii="Times New Roman" w:hAnsi="Times New Roman" w:cs="Times New Roman"/>
          <w:sz w:val="24"/>
          <w:szCs w:val="24"/>
        </w:rPr>
        <w:t>/English</w:t>
      </w:r>
      <w:r w:rsidR="006D55C8">
        <w:rPr>
          <w:rFonts w:ascii="Times New Roman" w:hAnsi="Times New Roman" w:cs="Times New Roman"/>
          <w:sz w:val="24"/>
          <w:szCs w:val="24"/>
        </w:rPr>
        <w:t xml:space="preserve"> American origin against two lists of </w:t>
      </w:r>
      <w:r w:rsidR="009D3E82">
        <w:rPr>
          <w:rFonts w:ascii="Times New Roman" w:hAnsi="Times New Roman" w:cs="Times New Roman"/>
          <w:sz w:val="24"/>
          <w:szCs w:val="24"/>
        </w:rPr>
        <w:t>words similar to</w:t>
      </w:r>
      <w:r w:rsidR="006D55C8">
        <w:rPr>
          <w:rFonts w:ascii="Times New Roman" w:hAnsi="Times New Roman" w:cs="Times New Roman"/>
          <w:sz w:val="24"/>
          <w:szCs w:val="24"/>
        </w:rPr>
        <w:t xml:space="preserve"> Pleasant and Unpleasant. These cosine similarity values will be used to determine the amount of underlying racial biases each of these models may hold. The list of African American baby names will consist of the 10 most popular male names (Reginald, Kameron, </w:t>
      </w:r>
      <w:r w:rsidR="00E14F15">
        <w:rPr>
          <w:rFonts w:ascii="Times New Roman" w:hAnsi="Times New Roman" w:cs="Times New Roman"/>
          <w:sz w:val="24"/>
          <w:szCs w:val="24"/>
        </w:rPr>
        <w:t xml:space="preserve">Kendrick, Javon, Tyrell, Jamar, Camron, Tyree, Jamari, and Reggie) and the 10 most popular female names (Jada, Latoya, Jayla, Tamika, Latoyna, Journey, Tameka, Journee, Lawanda, and Janiya). Similarly, each list will follow a similar structure as the </w:t>
      </w:r>
      <w:r w:rsidR="00E14F15">
        <w:rPr>
          <w:rFonts w:ascii="Times New Roman" w:hAnsi="Times New Roman" w:cs="Times New Roman"/>
          <w:sz w:val="24"/>
          <w:szCs w:val="24"/>
        </w:rPr>
        <w:lastRenderedPageBreak/>
        <w:t>African American list. The list of European</w:t>
      </w:r>
      <w:r w:rsidR="0012064A">
        <w:rPr>
          <w:rFonts w:ascii="Times New Roman" w:hAnsi="Times New Roman" w:cs="Times New Roman"/>
          <w:sz w:val="24"/>
          <w:szCs w:val="24"/>
        </w:rPr>
        <w:t xml:space="preserve">/English American names </w:t>
      </w:r>
      <w:r w:rsidR="005C6A0A">
        <w:rPr>
          <w:rFonts w:ascii="Times New Roman" w:hAnsi="Times New Roman" w:cs="Times New Roman"/>
          <w:sz w:val="24"/>
          <w:szCs w:val="24"/>
        </w:rPr>
        <w:t xml:space="preserve">is as follows: James, John, Robert, Michael, William, David, Joseph, Richard, Charles, and Thomas for the males, and Mary, Elizabeth, Patricia, Jennifer, Linda, Barbara, Margaret, Susan, Sarah, and Jessica for the females. For the list of Latin American names, the 10 most popular male names are Paul, Vincent, Victor, Adrian, Marcus, Leo, Miles, Roman, Sergio, and Felix, with the 10 most popular female names being Patricia, Laura, Amanda, Victoria, Julia, Gloria, </w:t>
      </w:r>
      <w:r w:rsidR="00CE7CC8">
        <w:rPr>
          <w:rFonts w:ascii="Times New Roman" w:hAnsi="Times New Roman" w:cs="Times New Roman"/>
          <w:sz w:val="24"/>
          <w:szCs w:val="24"/>
        </w:rPr>
        <w:t xml:space="preserve">Diana, Clara, Paula, and Norma. Finally, the list of the most popular Chinese American names is as follows: Lian, Shan, Lew, Long, Quan, Jun, Tou, Jin, Cai, and Chan for the males, and Lue, China, Lu, Maylee, Tennie, Maylin, Chynna, Jia, Mei, and Tylee for the females. </w:t>
      </w:r>
      <w:r w:rsidR="00D6004D">
        <w:rPr>
          <w:rFonts w:ascii="Times New Roman" w:hAnsi="Times New Roman" w:cs="Times New Roman"/>
          <w:sz w:val="24"/>
          <w:szCs w:val="24"/>
        </w:rPr>
        <w:t xml:space="preserve">For each of these lists, the names are in order of their popularity, with the first name being the most popular and the last </w:t>
      </w:r>
      <w:proofErr w:type="spellStart"/>
      <w:r w:rsidR="00D6004D">
        <w:rPr>
          <w:rFonts w:ascii="Times New Roman" w:hAnsi="Times New Roman" w:cs="Times New Roman"/>
          <w:sz w:val="24"/>
          <w:szCs w:val="24"/>
        </w:rPr>
        <w:t>beign</w:t>
      </w:r>
      <w:proofErr w:type="spellEnd"/>
      <w:r w:rsidR="00D6004D">
        <w:rPr>
          <w:rFonts w:ascii="Times New Roman" w:hAnsi="Times New Roman" w:cs="Times New Roman"/>
          <w:sz w:val="24"/>
          <w:szCs w:val="24"/>
        </w:rPr>
        <w:t xml:space="preserve"> the 10</w:t>
      </w:r>
      <w:r w:rsidR="00D6004D" w:rsidRPr="00D6004D">
        <w:rPr>
          <w:rFonts w:ascii="Times New Roman" w:hAnsi="Times New Roman" w:cs="Times New Roman"/>
          <w:sz w:val="24"/>
          <w:szCs w:val="24"/>
          <w:vertAlign w:val="superscript"/>
        </w:rPr>
        <w:t>th</w:t>
      </w:r>
      <w:r w:rsidR="00D6004D">
        <w:rPr>
          <w:rFonts w:ascii="Times New Roman" w:hAnsi="Times New Roman" w:cs="Times New Roman"/>
          <w:sz w:val="24"/>
          <w:szCs w:val="24"/>
        </w:rPr>
        <w:t xml:space="preserve"> most popular name. </w:t>
      </w:r>
      <w:r w:rsidR="009D3E82">
        <w:rPr>
          <w:rFonts w:ascii="Times New Roman" w:hAnsi="Times New Roman" w:cs="Times New Roman"/>
          <w:sz w:val="24"/>
          <w:szCs w:val="24"/>
        </w:rPr>
        <w:t xml:space="preserve">As for the lists of words </w:t>
      </w:r>
      <w:proofErr w:type="gramStart"/>
      <w:r w:rsidR="009D3E82">
        <w:rPr>
          <w:rFonts w:ascii="Times New Roman" w:hAnsi="Times New Roman" w:cs="Times New Roman"/>
          <w:sz w:val="24"/>
          <w:szCs w:val="24"/>
        </w:rPr>
        <w:t>similar to</w:t>
      </w:r>
      <w:proofErr w:type="gramEnd"/>
      <w:r w:rsidR="009D3E82">
        <w:rPr>
          <w:rFonts w:ascii="Times New Roman" w:hAnsi="Times New Roman" w:cs="Times New Roman"/>
          <w:sz w:val="24"/>
          <w:szCs w:val="24"/>
        </w:rPr>
        <w:t xml:space="preserve"> Pleasant and </w:t>
      </w:r>
      <w:proofErr w:type="gramStart"/>
      <w:r w:rsidR="009D3E82">
        <w:rPr>
          <w:rFonts w:ascii="Times New Roman" w:hAnsi="Times New Roman" w:cs="Times New Roman"/>
          <w:sz w:val="24"/>
          <w:szCs w:val="24"/>
        </w:rPr>
        <w:t>Unpleasant</w:t>
      </w:r>
      <w:proofErr w:type="gramEnd"/>
      <w:r w:rsidR="009D3E82">
        <w:rPr>
          <w:rFonts w:ascii="Times New Roman" w:hAnsi="Times New Roman" w:cs="Times New Roman"/>
          <w:sz w:val="24"/>
          <w:szCs w:val="24"/>
        </w:rPr>
        <w:t xml:space="preserve"> these names will be compared too, the lists were chosen on a more subjective approach. I’ve chosen 10 words for each category that I believe will give both a broad range of results as well as covering a variety of different characteristics. It is also important to note these lists will also be used in the second round of testing I will complete for each of these models involving gender biases. The list of “pleasant” words I’ve </w:t>
      </w:r>
      <w:proofErr w:type="gramStart"/>
      <w:r w:rsidR="009D3E82">
        <w:rPr>
          <w:rFonts w:ascii="Times New Roman" w:hAnsi="Times New Roman" w:cs="Times New Roman"/>
          <w:sz w:val="24"/>
          <w:szCs w:val="24"/>
        </w:rPr>
        <w:t>chose</w:t>
      </w:r>
      <w:proofErr w:type="gramEnd"/>
      <w:r w:rsidR="009D3E82">
        <w:rPr>
          <w:rFonts w:ascii="Times New Roman" w:hAnsi="Times New Roman" w:cs="Times New Roman"/>
          <w:sz w:val="24"/>
          <w:szCs w:val="24"/>
        </w:rPr>
        <w:t xml:space="preserve"> are Happy, Agreeable, Polite, Civil, Charming, Gracious, Gentle, Approachable, Love, and Cool. As for the “unpleasant” words, I’ve chosen to include the words Rude, Lazy, Disagreeable, Lousy, Sad, Hate, Violent, Bitter, Harsh, and </w:t>
      </w:r>
      <w:r w:rsidR="00FF63CF">
        <w:rPr>
          <w:rFonts w:ascii="Times New Roman" w:hAnsi="Times New Roman" w:cs="Times New Roman"/>
          <w:sz w:val="24"/>
          <w:szCs w:val="24"/>
        </w:rPr>
        <w:t xml:space="preserve">Angry. Though I do believe both lists will be sufficient in testing, there is still room for improvement/finetuning everything before I begin my testing this fall. </w:t>
      </w:r>
    </w:p>
    <w:p w14:paraId="6C247EA5" w14:textId="77777777" w:rsidR="00FF63CF" w:rsidRDefault="00FF63CF" w:rsidP="00875E5E">
      <w:pPr>
        <w:spacing w:after="0"/>
        <w:rPr>
          <w:rFonts w:ascii="Times New Roman" w:hAnsi="Times New Roman" w:cs="Times New Roman"/>
          <w:sz w:val="24"/>
          <w:szCs w:val="24"/>
        </w:rPr>
      </w:pPr>
    </w:p>
    <w:p w14:paraId="6BE4EAA3" w14:textId="5576AF9A" w:rsidR="00FF63CF" w:rsidRDefault="00FF63CF" w:rsidP="00875E5E">
      <w:pPr>
        <w:spacing w:after="0"/>
        <w:rPr>
          <w:rFonts w:ascii="Times New Roman" w:hAnsi="Times New Roman" w:cs="Times New Roman"/>
          <w:sz w:val="24"/>
          <w:szCs w:val="24"/>
        </w:rPr>
      </w:pPr>
      <w:r>
        <w:rPr>
          <w:rFonts w:ascii="Times New Roman" w:hAnsi="Times New Roman" w:cs="Times New Roman"/>
          <w:sz w:val="24"/>
          <w:szCs w:val="24"/>
        </w:rPr>
        <w:t xml:space="preserve">When moving to the second and third rounds of testing, the focus of these tests will be on the potential gender biases within these models. </w:t>
      </w:r>
      <w:r w:rsidR="00D6004D">
        <w:rPr>
          <w:rFonts w:ascii="Times New Roman" w:hAnsi="Times New Roman" w:cs="Times New Roman"/>
          <w:sz w:val="24"/>
          <w:szCs w:val="24"/>
        </w:rPr>
        <w:t xml:space="preserve">The list of male and female names used in these two rounds of testing will be the top 20 male and female baby names in the US according to Names.org. To note, for </w:t>
      </w:r>
      <w:proofErr w:type="gramStart"/>
      <w:r w:rsidR="00D6004D">
        <w:rPr>
          <w:rFonts w:ascii="Times New Roman" w:hAnsi="Times New Roman" w:cs="Times New Roman"/>
          <w:sz w:val="24"/>
          <w:szCs w:val="24"/>
        </w:rPr>
        <w:t>both of these</w:t>
      </w:r>
      <w:proofErr w:type="gramEnd"/>
      <w:r w:rsidR="00D6004D">
        <w:rPr>
          <w:rFonts w:ascii="Times New Roman" w:hAnsi="Times New Roman" w:cs="Times New Roman"/>
          <w:sz w:val="24"/>
          <w:szCs w:val="24"/>
        </w:rPr>
        <w:t xml:space="preserve"> lists of names, as well as the previously discussed lists of names, these baby names are the most popular names in the US from 1880 to the present. The list of male names I will use in these tests will </w:t>
      </w:r>
      <w:proofErr w:type="gramStart"/>
      <w:r w:rsidR="00D6004D">
        <w:rPr>
          <w:rFonts w:ascii="Times New Roman" w:hAnsi="Times New Roman" w:cs="Times New Roman"/>
          <w:sz w:val="24"/>
          <w:szCs w:val="24"/>
        </w:rPr>
        <w:t>be:</w:t>
      </w:r>
      <w:proofErr w:type="gramEnd"/>
      <w:r w:rsidR="00D6004D">
        <w:rPr>
          <w:rFonts w:ascii="Times New Roman" w:hAnsi="Times New Roman" w:cs="Times New Roman"/>
          <w:sz w:val="24"/>
          <w:szCs w:val="24"/>
        </w:rPr>
        <w:t xml:space="preserve"> James, John, Robert, Michael, William, David, </w:t>
      </w:r>
      <w:r w:rsidR="00E80317">
        <w:rPr>
          <w:rFonts w:ascii="Times New Roman" w:hAnsi="Times New Roman" w:cs="Times New Roman"/>
          <w:sz w:val="24"/>
          <w:szCs w:val="24"/>
        </w:rPr>
        <w:t xml:space="preserve">Joseph, Richard, Charles, Thomas, Christopher, Daniel, Matthew, George, Anthony, Donald, Paul, Mark, Andrew, and Edward. As for the list of female names I will use, they </w:t>
      </w:r>
      <w:proofErr w:type="gramStart"/>
      <w:r w:rsidR="00E80317">
        <w:rPr>
          <w:rFonts w:ascii="Times New Roman" w:hAnsi="Times New Roman" w:cs="Times New Roman"/>
          <w:sz w:val="24"/>
          <w:szCs w:val="24"/>
        </w:rPr>
        <w:t>are:</w:t>
      </w:r>
      <w:proofErr w:type="gramEnd"/>
      <w:r w:rsidR="00E80317">
        <w:rPr>
          <w:rFonts w:ascii="Times New Roman" w:hAnsi="Times New Roman" w:cs="Times New Roman"/>
          <w:sz w:val="24"/>
          <w:szCs w:val="24"/>
        </w:rPr>
        <w:t xml:space="preserve"> Mary, Elizabeth, Patricia, Jennifer, Linda, Barbara, Margaret, Susan, Dorothy, Sarah, Jessica, Helen, Nancy, Betty, Karen, Lisa, Anna, Sandra, Emily, and Ashley. The first of these two tests for cosine similarity will follow almost the exact same format as the test for racial bias, in that this group of commonly male and female names will be compared with the same list of “pleasant” and “unpleasant” words that I’ve outlined previously.</w:t>
      </w:r>
    </w:p>
    <w:p w14:paraId="196BF24D" w14:textId="77777777" w:rsidR="00E80317" w:rsidRDefault="00E80317" w:rsidP="00875E5E">
      <w:pPr>
        <w:spacing w:after="0"/>
        <w:rPr>
          <w:rFonts w:ascii="Times New Roman" w:hAnsi="Times New Roman" w:cs="Times New Roman"/>
          <w:sz w:val="24"/>
          <w:szCs w:val="24"/>
        </w:rPr>
      </w:pPr>
    </w:p>
    <w:p w14:paraId="54A75DDA" w14:textId="5A9F40A1" w:rsidR="00321776" w:rsidRPr="00875E5E" w:rsidRDefault="00E80317" w:rsidP="00875E5E">
      <w:pPr>
        <w:spacing w:after="0"/>
        <w:rPr>
          <w:rFonts w:ascii="Times New Roman" w:hAnsi="Times New Roman" w:cs="Times New Roman"/>
          <w:sz w:val="24"/>
          <w:szCs w:val="24"/>
        </w:rPr>
      </w:pPr>
      <w:r>
        <w:rPr>
          <w:rFonts w:ascii="Times New Roman" w:hAnsi="Times New Roman" w:cs="Times New Roman"/>
          <w:sz w:val="24"/>
          <w:szCs w:val="24"/>
        </w:rPr>
        <w:t xml:space="preserve">However, the second test for gender bias will follow a slightly different design, in that rather than comparing the cosine similarity between the two groups of names and the groups of pleasant and unpleasant words, this test will compare each group of names to two sets of professions, namely those that are STEM-related careers and those that are not. </w:t>
      </w:r>
      <w:r w:rsidR="00E26C6C">
        <w:rPr>
          <w:rFonts w:ascii="Times New Roman" w:hAnsi="Times New Roman" w:cs="Times New Roman"/>
          <w:sz w:val="24"/>
          <w:szCs w:val="24"/>
        </w:rPr>
        <w:t xml:space="preserve">The reason for this specific test is to not only determine the potential biases held by these models of the characteristics of men and women, but also to test the biases these models may possess regarding what roles men and women have in the workforce. There has been a strong emphasis in recent years on improving gender relations in the STEM fields and reform to help these fields become more inclusive, </w:t>
      </w:r>
      <w:r w:rsidR="00E26C6C">
        <w:rPr>
          <w:rFonts w:ascii="Times New Roman" w:hAnsi="Times New Roman" w:cs="Times New Roman"/>
          <w:sz w:val="24"/>
          <w:szCs w:val="24"/>
        </w:rPr>
        <w:lastRenderedPageBreak/>
        <w:t xml:space="preserve">however certain training data that these models are trained on are full of older material from times where it was uncommon for women to work in these professions. It is also important to note that the training and/or finetuning data for the multilingual models possess texts from a variety of different cultures and languages, where it may be more commonplace that women are not to be working in specific fields (let alone at all), as these cultures and their teachings put the focus on the men to earn for the family and for women to take care of the home. To test for these potential biases, we need to first identify the STEM and non-STEM careers we will use to compare with the lists of male and female names. </w:t>
      </w:r>
      <w:r w:rsidR="0066193C">
        <w:rPr>
          <w:rFonts w:ascii="Times New Roman" w:hAnsi="Times New Roman" w:cs="Times New Roman"/>
          <w:sz w:val="24"/>
          <w:szCs w:val="24"/>
        </w:rPr>
        <w:t xml:space="preserve">For </w:t>
      </w:r>
      <w:r w:rsidR="009E1D5F">
        <w:rPr>
          <w:rFonts w:ascii="Times New Roman" w:hAnsi="Times New Roman" w:cs="Times New Roman"/>
          <w:sz w:val="24"/>
          <w:szCs w:val="24"/>
        </w:rPr>
        <w:t xml:space="preserve">STEM careers, the list will consist of 10 of the best jobs in the field according to US News’s best jobs in STEM in 2023: Software Developer, Nurse Practitioner, Health Services Manager, </w:t>
      </w:r>
      <w:proofErr w:type="spellStart"/>
      <w:r w:rsidR="009E1D5F">
        <w:rPr>
          <w:rFonts w:ascii="Times New Roman" w:hAnsi="Times New Roman" w:cs="Times New Roman"/>
          <w:sz w:val="24"/>
          <w:szCs w:val="24"/>
        </w:rPr>
        <w:t>Physicians</w:t>
      </w:r>
      <w:proofErr w:type="spellEnd"/>
      <w:r w:rsidR="009E1D5F">
        <w:rPr>
          <w:rFonts w:ascii="Times New Roman" w:hAnsi="Times New Roman" w:cs="Times New Roman"/>
          <w:sz w:val="24"/>
          <w:szCs w:val="24"/>
        </w:rPr>
        <w:t xml:space="preserve"> Assistant, Security Analyst, IT Manager, Web Developer, Dentist, Orthodontist, and Computer Systems Analyst. For the list of non-STEM careers, the list of 10 professions is selected from Indeed’s list of best paying non-STEM careers: Artist, Marketing Manager, Social Worker, Attorney, Journalist, Musician, Teacher, </w:t>
      </w:r>
      <w:r w:rsidR="0032185D">
        <w:rPr>
          <w:rFonts w:ascii="Times New Roman" w:hAnsi="Times New Roman" w:cs="Times New Roman"/>
          <w:sz w:val="24"/>
          <w:szCs w:val="24"/>
        </w:rPr>
        <w:t xml:space="preserve">Media Manager, Graphic Designer, and Judge. The reason that the list of non-STEM professions was selected through a more subjective process is that there is an extremely wide range of professions that are not in the STEM fields, and as such are much more difficult to narrow down into a list of the 10 most popular jobs. As such, I chose what I believe to be the most diverse and appropriate professions to include in the list. </w:t>
      </w:r>
    </w:p>
    <w:p w14:paraId="0D52D7C4" w14:textId="77777777" w:rsidR="00AE7631" w:rsidRPr="00875E5E" w:rsidRDefault="00AE7631" w:rsidP="00875E5E">
      <w:pPr>
        <w:spacing w:after="0"/>
        <w:rPr>
          <w:rFonts w:ascii="Times New Roman" w:hAnsi="Times New Roman" w:cs="Times New Roman"/>
          <w:sz w:val="24"/>
          <w:szCs w:val="24"/>
        </w:rPr>
      </w:pPr>
    </w:p>
    <w:p w14:paraId="3E37D106" w14:textId="503ED282" w:rsidR="00AE7631" w:rsidRPr="00875E5E" w:rsidRDefault="001139E3" w:rsidP="00875E5E">
      <w:pPr>
        <w:spacing w:after="0"/>
        <w:rPr>
          <w:rFonts w:ascii="Times New Roman" w:hAnsi="Times New Roman" w:cs="Times New Roman"/>
          <w:sz w:val="24"/>
          <w:szCs w:val="24"/>
        </w:rPr>
      </w:pPr>
      <w:r>
        <w:rPr>
          <w:rFonts w:ascii="Times New Roman" w:hAnsi="Times New Roman" w:cs="Times New Roman"/>
          <w:sz w:val="24"/>
          <w:szCs w:val="24"/>
        </w:rPr>
        <w:t xml:space="preserve">Lastly, there are a few key things I would like to focus on as I move towards the testing phase outside of setting up my tests for cosine similarity. First and foremost, my goal before I begin any testing whatsoever is to collect more models to test. I’ve primarily put a focus on organizing my dataset and building the plan for how my testing will be done. Due to this however, the number of models I’ve collected so far is not </w:t>
      </w:r>
      <w:r w:rsidR="000D16AD">
        <w:rPr>
          <w:rFonts w:ascii="Times New Roman" w:hAnsi="Times New Roman" w:cs="Times New Roman"/>
          <w:sz w:val="24"/>
          <w:szCs w:val="24"/>
        </w:rPr>
        <w:t>sufficient</w:t>
      </w:r>
      <w:r>
        <w:rPr>
          <w:rFonts w:ascii="Times New Roman" w:hAnsi="Times New Roman" w:cs="Times New Roman"/>
          <w:sz w:val="24"/>
          <w:szCs w:val="24"/>
        </w:rPr>
        <w:t xml:space="preserve"> for me to begin my testing right away. Specifically, in my brainstorming for what I would like to test in this project, I’m looking towards collecting primarily more multilingual variants of BERT models, as I believe the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I have at this moment is not </w:t>
      </w:r>
      <w:r w:rsidR="000D16AD">
        <w:rPr>
          <w:rFonts w:ascii="Times New Roman" w:hAnsi="Times New Roman" w:cs="Times New Roman"/>
          <w:sz w:val="24"/>
          <w:szCs w:val="24"/>
        </w:rPr>
        <w:t>sufficient</w:t>
      </w:r>
      <w:r>
        <w:rPr>
          <w:rFonts w:ascii="Times New Roman" w:hAnsi="Times New Roman" w:cs="Times New Roman"/>
          <w:sz w:val="24"/>
          <w:szCs w:val="24"/>
        </w:rPr>
        <w:t xml:space="preserve"> to explore. I also want to look for other NLP models, such as the </w:t>
      </w:r>
      <w:proofErr w:type="spellStart"/>
      <w:r>
        <w:rPr>
          <w:rFonts w:ascii="Times New Roman" w:hAnsi="Times New Roman" w:cs="Times New Roman"/>
          <w:sz w:val="24"/>
          <w:szCs w:val="24"/>
        </w:rPr>
        <w:t>gpt</w:t>
      </w:r>
      <w:proofErr w:type="spellEnd"/>
      <w:r>
        <w:rPr>
          <w:rFonts w:ascii="Times New Roman" w:hAnsi="Times New Roman" w:cs="Times New Roman"/>
          <w:sz w:val="24"/>
          <w:szCs w:val="24"/>
        </w:rPr>
        <w:t xml:space="preserve"> family of models to further expand my testing and results. On another note, I also wish to gather more in-depth information on </w:t>
      </w:r>
      <w:r w:rsidR="000D16AD">
        <w:rPr>
          <w:rFonts w:ascii="Times New Roman" w:hAnsi="Times New Roman" w:cs="Times New Roman"/>
          <w:sz w:val="24"/>
          <w:szCs w:val="24"/>
        </w:rPr>
        <w:t xml:space="preserve">the architecture of the models I’ve collected/will be collecting. Having started this search by tracking the number of layers and attention heads these models have, as well as if each model is an encoder, decoder, or both, I think further exploring the design of these model will help to distinguish related models (like the </w:t>
      </w:r>
      <w:proofErr w:type="spellStart"/>
      <w:r w:rsidR="000D16AD">
        <w:rPr>
          <w:rFonts w:ascii="Times New Roman" w:hAnsi="Times New Roman" w:cs="Times New Roman"/>
          <w:sz w:val="24"/>
          <w:szCs w:val="24"/>
        </w:rPr>
        <w:t>RoBERTa</w:t>
      </w:r>
      <w:proofErr w:type="spellEnd"/>
      <w:r w:rsidR="000D16AD">
        <w:rPr>
          <w:rFonts w:ascii="Times New Roman" w:hAnsi="Times New Roman" w:cs="Times New Roman"/>
          <w:sz w:val="24"/>
          <w:szCs w:val="24"/>
        </w:rPr>
        <w:t>-base and XLM-</w:t>
      </w:r>
      <w:proofErr w:type="spellStart"/>
      <w:r w:rsidR="000D16AD">
        <w:rPr>
          <w:rFonts w:ascii="Times New Roman" w:hAnsi="Times New Roman" w:cs="Times New Roman"/>
          <w:sz w:val="24"/>
          <w:szCs w:val="24"/>
        </w:rPr>
        <w:t>RoBERTa</w:t>
      </w:r>
      <w:proofErr w:type="spellEnd"/>
      <w:r w:rsidR="000D16AD">
        <w:rPr>
          <w:rFonts w:ascii="Times New Roman" w:hAnsi="Times New Roman" w:cs="Times New Roman"/>
          <w:sz w:val="24"/>
          <w:szCs w:val="24"/>
        </w:rPr>
        <w:t xml:space="preserve">-base) from one another. </w:t>
      </w:r>
    </w:p>
    <w:p w14:paraId="7705B1FC" w14:textId="77777777" w:rsidR="00AE7631" w:rsidRPr="00875E5E" w:rsidRDefault="00AE7631" w:rsidP="00875E5E">
      <w:pPr>
        <w:spacing w:after="0"/>
        <w:rPr>
          <w:rFonts w:ascii="Times New Roman" w:hAnsi="Times New Roman" w:cs="Times New Roman"/>
          <w:sz w:val="24"/>
          <w:szCs w:val="24"/>
        </w:rPr>
      </w:pPr>
    </w:p>
    <w:p w14:paraId="3CF35903" w14:textId="77777777" w:rsidR="00AE7631" w:rsidRPr="00875E5E" w:rsidRDefault="00AE7631" w:rsidP="00875E5E">
      <w:pPr>
        <w:spacing w:after="0"/>
        <w:rPr>
          <w:rFonts w:ascii="Times New Roman" w:hAnsi="Times New Roman" w:cs="Times New Roman"/>
          <w:sz w:val="24"/>
          <w:szCs w:val="24"/>
        </w:rPr>
      </w:pPr>
    </w:p>
    <w:p w14:paraId="53DF0FF3" w14:textId="77777777" w:rsidR="00AE7631" w:rsidRPr="00875E5E" w:rsidRDefault="00AE7631" w:rsidP="00875E5E">
      <w:pPr>
        <w:spacing w:after="0"/>
        <w:rPr>
          <w:rFonts w:ascii="Times New Roman" w:hAnsi="Times New Roman" w:cs="Times New Roman"/>
          <w:sz w:val="24"/>
          <w:szCs w:val="24"/>
        </w:rPr>
      </w:pPr>
    </w:p>
    <w:p w14:paraId="075893A6" w14:textId="77777777" w:rsidR="00AE7631" w:rsidRPr="00875E5E" w:rsidRDefault="00AE7631" w:rsidP="00875E5E">
      <w:pPr>
        <w:spacing w:after="0"/>
        <w:rPr>
          <w:rFonts w:ascii="Times New Roman" w:hAnsi="Times New Roman" w:cs="Times New Roman"/>
          <w:sz w:val="24"/>
          <w:szCs w:val="24"/>
        </w:rPr>
      </w:pPr>
    </w:p>
    <w:p w14:paraId="625F34B2" w14:textId="77777777" w:rsidR="00AE7631" w:rsidRPr="00875E5E" w:rsidRDefault="00AE7631" w:rsidP="00875E5E">
      <w:pPr>
        <w:spacing w:after="0"/>
        <w:rPr>
          <w:rFonts w:ascii="Times New Roman" w:hAnsi="Times New Roman" w:cs="Times New Roman"/>
          <w:sz w:val="24"/>
          <w:szCs w:val="24"/>
        </w:rPr>
      </w:pPr>
    </w:p>
    <w:p w14:paraId="2C43BD58" w14:textId="77777777" w:rsidR="00AE7631" w:rsidRPr="00875E5E" w:rsidRDefault="00AE7631" w:rsidP="00875E5E">
      <w:pPr>
        <w:spacing w:after="0"/>
        <w:rPr>
          <w:rFonts w:ascii="Times New Roman" w:hAnsi="Times New Roman" w:cs="Times New Roman"/>
          <w:sz w:val="24"/>
          <w:szCs w:val="24"/>
        </w:rPr>
      </w:pPr>
    </w:p>
    <w:p w14:paraId="1290BBD9" w14:textId="77777777" w:rsidR="00AE7631" w:rsidRPr="00875E5E" w:rsidRDefault="00AE7631" w:rsidP="00875E5E">
      <w:pPr>
        <w:spacing w:after="0"/>
        <w:rPr>
          <w:rFonts w:ascii="Times New Roman" w:hAnsi="Times New Roman" w:cs="Times New Roman"/>
          <w:sz w:val="24"/>
          <w:szCs w:val="24"/>
        </w:rPr>
      </w:pPr>
    </w:p>
    <w:p w14:paraId="77174402" w14:textId="77777777" w:rsidR="00AE7631" w:rsidRDefault="00AE7631" w:rsidP="00875E5E">
      <w:pPr>
        <w:spacing w:after="0"/>
        <w:rPr>
          <w:rFonts w:ascii="Times New Roman" w:hAnsi="Times New Roman" w:cs="Times New Roman"/>
          <w:sz w:val="24"/>
          <w:szCs w:val="24"/>
        </w:rPr>
      </w:pPr>
    </w:p>
    <w:p w14:paraId="1BEC8F02" w14:textId="77777777" w:rsidR="00CA649D" w:rsidRPr="00875E5E" w:rsidRDefault="00CA649D" w:rsidP="00875E5E">
      <w:pPr>
        <w:spacing w:after="0"/>
        <w:rPr>
          <w:rFonts w:ascii="Times New Roman" w:hAnsi="Times New Roman" w:cs="Times New Roman"/>
          <w:sz w:val="24"/>
          <w:szCs w:val="24"/>
        </w:rPr>
      </w:pPr>
    </w:p>
    <w:p w14:paraId="3352EE4B" w14:textId="5B898BC8" w:rsidR="00E71D70" w:rsidRPr="00875E5E" w:rsidRDefault="00E71D70" w:rsidP="00875E5E">
      <w:pPr>
        <w:pStyle w:val="NormalWeb"/>
        <w:spacing w:after="0" w:afterAutospacing="0"/>
        <w:ind w:left="567" w:hanging="567"/>
        <w:jc w:val="center"/>
      </w:pPr>
      <w:r w:rsidRPr="00875E5E">
        <w:lastRenderedPageBreak/>
        <w:t>Sources</w:t>
      </w:r>
    </w:p>
    <w:p w14:paraId="000BA7AE" w14:textId="268E11F0" w:rsidR="00E71D70" w:rsidRPr="00875E5E" w:rsidRDefault="00E71D70" w:rsidP="00875E5E">
      <w:pPr>
        <w:pStyle w:val="NormalWeb"/>
        <w:spacing w:after="0" w:afterAutospacing="0"/>
        <w:ind w:left="567" w:hanging="567"/>
      </w:pPr>
      <w:r w:rsidRPr="00875E5E">
        <w:t xml:space="preserve">Caliskan, Aylin, et al. “Semantics Derived Automatically from Language Corpora Contain Human-like Biases.” </w:t>
      </w:r>
      <w:r w:rsidRPr="00875E5E">
        <w:rPr>
          <w:i/>
          <w:iCs/>
        </w:rPr>
        <w:t>Papers With Code</w:t>
      </w:r>
      <w:r w:rsidRPr="00875E5E">
        <w:t xml:space="preserve">, 25 Aug. 2016, paperswithcode.com/paper/semantics-derived-automatically-from-language. </w:t>
      </w:r>
    </w:p>
    <w:p w14:paraId="02C64B37" w14:textId="04923EC3" w:rsidR="00CC2EE9" w:rsidRDefault="00E71D70" w:rsidP="00875E5E">
      <w:pPr>
        <w:pStyle w:val="NormalWeb"/>
        <w:spacing w:after="0" w:afterAutospacing="0"/>
        <w:ind w:left="567" w:hanging="567"/>
      </w:pPr>
      <w:r w:rsidRPr="00875E5E">
        <w:t xml:space="preserve">“Bert-Base-Uncased · Hugging Face.” </w:t>
      </w:r>
      <w:r w:rsidRPr="00875E5E">
        <w:rPr>
          <w:i/>
          <w:iCs/>
        </w:rPr>
        <w:t>Bert-Base-Uncased · Hugging Face</w:t>
      </w:r>
      <w:r w:rsidRPr="00875E5E">
        <w:t>, huggingface.co/</w:t>
      </w:r>
      <w:proofErr w:type="spellStart"/>
      <w:r w:rsidRPr="00875E5E">
        <w:t>bert</w:t>
      </w:r>
      <w:proofErr w:type="spellEnd"/>
      <w:r w:rsidRPr="00875E5E">
        <w:t xml:space="preserve">-base-uncased. Accessed 17 May 2023. </w:t>
      </w:r>
    </w:p>
    <w:p w14:paraId="4C819A22" w14:textId="77777777" w:rsidR="001139E3" w:rsidRDefault="00333AB4" w:rsidP="001139E3">
      <w:pPr>
        <w:pStyle w:val="NormalWeb"/>
        <w:ind w:left="567" w:hanging="567"/>
      </w:pPr>
      <w:r>
        <w:t xml:space="preserve">“Best Stem Jobs | Best Jobs Rankings | US News Careers.” </w:t>
      </w:r>
      <w:r>
        <w:rPr>
          <w:i/>
          <w:iCs/>
        </w:rPr>
        <w:t>US News World Report</w:t>
      </w:r>
      <w:r>
        <w:t xml:space="preserve">, 2023, money.usnews.com/careers/best-jobs/rankings/best-stem-jobs. </w:t>
      </w:r>
    </w:p>
    <w:p w14:paraId="3DEFF112" w14:textId="2302E8C3" w:rsidR="00333AB4" w:rsidRDefault="001139E3" w:rsidP="001139E3">
      <w:pPr>
        <w:pStyle w:val="NormalWeb"/>
        <w:ind w:left="567" w:hanging="567"/>
      </w:pPr>
      <w:r>
        <w:t xml:space="preserve">“Best Non-STEM Majors with High-Paying Salaries | Indeed.Com.” </w:t>
      </w:r>
      <w:r>
        <w:rPr>
          <w:i/>
          <w:iCs/>
        </w:rPr>
        <w:t>Indeed</w:t>
      </w:r>
      <w:r>
        <w:t xml:space="preserve">, 27 Oct. 2022, www.indeed.com/career-advice/finding-a-job/highest-paying-non-stem-majors. </w:t>
      </w:r>
    </w:p>
    <w:p w14:paraId="485A0207" w14:textId="77777777" w:rsidR="00333AB4" w:rsidRDefault="00333AB4" w:rsidP="00333AB4">
      <w:pPr>
        <w:pStyle w:val="NormalWeb"/>
        <w:ind w:left="567" w:hanging="567"/>
      </w:pPr>
      <w:r>
        <w:t xml:space="preserve">“Most Popular African American Baby Names - the Meaning of Names.” </w:t>
      </w:r>
      <w:r>
        <w:rPr>
          <w:i/>
          <w:iCs/>
        </w:rPr>
        <w:t>Names.Org</w:t>
      </w:r>
      <w:r>
        <w:t xml:space="preserve">, www.names.org/lists/by-origin/african-american/. Accessed 17 July 2023. </w:t>
      </w:r>
    </w:p>
    <w:p w14:paraId="3187BF64" w14:textId="039773C8" w:rsidR="00333AB4" w:rsidRDefault="00333AB4" w:rsidP="00333AB4">
      <w:pPr>
        <w:pStyle w:val="NormalWeb"/>
        <w:ind w:left="567" w:hanging="567"/>
      </w:pPr>
      <w:r>
        <w:t xml:space="preserve">“Most Popular Baby Names in the United States.” </w:t>
      </w:r>
      <w:r>
        <w:rPr>
          <w:i/>
          <w:iCs/>
        </w:rPr>
        <w:t>Names.Org</w:t>
      </w:r>
      <w:r>
        <w:t xml:space="preserve">, www.names.org/lists/most-popular/all-time/. Accessed 17 July 2023. </w:t>
      </w:r>
    </w:p>
    <w:p w14:paraId="72397DC1" w14:textId="24C63E1D" w:rsidR="00333AB4" w:rsidRDefault="00333AB4" w:rsidP="00333AB4">
      <w:pPr>
        <w:pStyle w:val="NormalWeb"/>
        <w:ind w:left="567" w:hanging="567"/>
      </w:pPr>
      <w:r>
        <w:t xml:space="preserve">“Most Popular Chinese Baby Names - the Meaning of Names.” </w:t>
      </w:r>
      <w:r>
        <w:rPr>
          <w:i/>
          <w:iCs/>
        </w:rPr>
        <w:t>Names.Org</w:t>
      </w:r>
      <w:r>
        <w:t xml:space="preserve">, www.names.org/lists/by-origin/chinese/. Accessed 17 July 2023. </w:t>
      </w:r>
    </w:p>
    <w:p w14:paraId="608F2036" w14:textId="77777777" w:rsidR="00333AB4" w:rsidRDefault="00333AB4" w:rsidP="00333AB4">
      <w:pPr>
        <w:pStyle w:val="NormalWeb"/>
        <w:ind w:left="567" w:hanging="567"/>
      </w:pPr>
      <w:r>
        <w:t xml:space="preserve">“Most Popular English Baby Names - the Meaning of Names.” </w:t>
      </w:r>
      <w:r>
        <w:rPr>
          <w:i/>
          <w:iCs/>
        </w:rPr>
        <w:t>Names.Org</w:t>
      </w:r>
      <w:r>
        <w:t xml:space="preserve">, www.names.org/lists/by-origin/english/. Accessed 17 July 2023. </w:t>
      </w:r>
    </w:p>
    <w:p w14:paraId="27419789" w14:textId="77777777" w:rsidR="00333AB4" w:rsidRDefault="00333AB4" w:rsidP="00333AB4">
      <w:pPr>
        <w:pStyle w:val="NormalWeb"/>
        <w:ind w:left="567" w:hanging="567"/>
      </w:pPr>
      <w:r>
        <w:t xml:space="preserve">“Most Popular Latin Baby Names - the Meaning of Names.” </w:t>
      </w:r>
      <w:r>
        <w:rPr>
          <w:i/>
          <w:iCs/>
        </w:rPr>
        <w:t>Names.Org</w:t>
      </w:r>
      <w:r>
        <w:t xml:space="preserve">, www.names.org/lists/by-origin/latin/. Accessed 17 July 2023. </w:t>
      </w:r>
    </w:p>
    <w:bookmarkEnd w:id="0"/>
    <w:p w14:paraId="48EB5767" w14:textId="77777777" w:rsidR="00E14F15" w:rsidRPr="00875E5E" w:rsidRDefault="00E14F15" w:rsidP="001139E3">
      <w:pPr>
        <w:pStyle w:val="NormalWeb"/>
        <w:spacing w:after="0" w:afterAutospacing="0"/>
      </w:pPr>
    </w:p>
    <w:sectPr w:rsidR="00E14F15" w:rsidRPr="00875E5E">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ke burnham" w:date="2023-05-17T18:22:00Z" w:initials="mb">
    <w:p w14:paraId="0C47249E" w14:textId="0D2D9411" w:rsidR="0087565F" w:rsidRDefault="0087565F">
      <w:pPr>
        <w:pStyle w:val="CommentText"/>
      </w:pPr>
      <w:r>
        <w:rPr>
          <w:rStyle w:val="CommentReference"/>
        </w:rPr>
        <w:annotationRef/>
      </w:r>
      <w:r>
        <w:t>You’re not really testing its effect on tasks, and more testing the properties of the model. Maybe just replace with “in the model” or something similar.</w:t>
      </w:r>
    </w:p>
  </w:comment>
  <w:comment w:id="2" w:author="mike burnham" w:date="2023-05-17T18:27:00Z" w:initials="mb">
    <w:p w14:paraId="712FFE01" w14:textId="42A76FDE" w:rsidR="0087565F" w:rsidRDefault="0087565F">
      <w:pPr>
        <w:pStyle w:val="CommentText"/>
      </w:pPr>
      <w:r>
        <w:rPr>
          <w:rStyle w:val="CommentReference"/>
        </w:rPr>
        <w:annotationRef/>
      </w:r>
      <w:r>
        <w:t xml:space="preserve">This should be your first sentence. Your next sentence </w:t>
      </w:r>
      <w:r w:rsidR="00224322">
        <w:t>should briefly explain how you will do this. E.g. “To answer this I examine shifts in racial an gender bias across BERT models trained for…”</w:t>
      </w:r>
    </w:p>
  </w:comment>
  <w:comment w:id="5" w:author="mike burnham" w:date="2023-05-17T18:51:00Z" w:initials="mb">
    <w:p w14:paraId="3E492ECC" w14:textId="6A071933" w:rsidR="006C6185" w:rsidRDefault="006C6185">
      <w:pPr>
        <w:pStyle w:val="CommentText"/>
      </w:pPr>
      <w:r>
        <w:rPr>
          <w:rStyle w:val="CommentReference"/>
        </w:rPr>
        <w:annotationRef/>
      </w:r>
      <w:r>
        <w:t>Use e.g. here. I.e. is for an explanation, e.g. is for examples.</w:t>
      </w:r>
    </w:p>
  </w:comment>
  <w:comment w:id="6" w:author="mike burnham" w:date="2023-05-17T18:52:00Z" w:initials="mb">
    <w:p w14:paraId="59C67AAE" w14:textId="29E5E28F" w:rsidR="006C6185" w:rsidRDefault="006C6185">
      <w:pPr>
        <w:pStyle w:val="CommentText"/>
      </w:pPr>
      <w:r>
        <w:rPr>
          <w:rStyle w:val="CommentReference"/>
        </w:rPr>
        <w:annotationRef/>
      </w:r>
      <w:r>
        <w:t>e.g.</w:t>
      </w:r>
    </w:p>
  </w:comment>
  <w:comment w:id="7" w:author="Ackerman, Ryan Douglas" w:date="2023-05-17T04:23:00Z" w:initials="ARD">
    <w:p w14:paraId="0AF51591" w14:textId="77777777" w:rsidR="00334105" w:rsidRDefault="00334105" w:rsidP="00BE724B">
      <w:pPr>
        <w:pStyle w:val="CommentText"/>
      </w:pPr>
      <w:r>
        <w:rPr>
          <w:rStyle w:val="CommentReference"/>
        </w:rPr>
        <w:annotationRef/>
      </w:r>
      <w:r>
        <w:t>These subsets of words will be finalized in the future, as I haven't fully finalized these sets of words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47249E" w15:done="1"/>
  <w15:commentEx w15:paraId="712FFE01" w15:done="1"/>
  <w15:commentEx w15:paraId="3E492ECC" w15:done="1"/>
  <w15:commentEx w15:paraId="59C67AAE" w15:done="1"/>
  <w15:commentEx w15:paraId="0AF515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F99D2" w16cex:dateUtc="2023-05-17T22:22:00Z"/>
  <w16cex:commentExtensible w16cex:durableId="280F9B0C" w16cex:dateUtc="2023-05-17T22:27:00Z"/>
  <w16cex:commentExtensible w16cex:durableId="280FA0C7" w16cex:dateUtc="2023-05-17T22:51:00Z"/>
  <w16cex:commentExtensible w16cex:durableId="280FA0E5" w16cex:dateUtc="2023-05-17T22:52:00Z"/>
  <w16cex:commentExtensible w16cex:durableId="280ED553" w16cex:dateUtc="2023-05-1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47249E" w16cid:durableId="280F99D2"/>
  <w16cid:commentId w16cid:paraId="712FFE01" w16cid:durableId="280F9B0C"/>
  <w16cid:commentId w16cid:paraId="3E492ECC" w16cid:durableId="280FA0C7"/>
  <w16cid:commentId w16cid:paraId="59C67AAE" w16cid:durableId="280FA0E5"/>
  <w16cid:commentId w16cid:paraId="0AF51591" w16cid:durableId="280ED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F553" w14:textId="77777777" w:rsidR="00D82C82" w:rsidRDefault="00D82C82" w:rsidP="00D630BE">
      <w:pPr>
        <w:spacing w:after="0" w:line="240" w:lineRule="auto"/>
      </w:pPr>
      <w:r>
        <w:separator/>
      </w:r>
    </w:p>
  </w:endnote>
  <w:endnote w:type="continuationSeparator" w:id="0">
    <w:p w14:paraId="2423C604" w14:textId="77777777" w:rsidR="00D82C82" w:rsidRDefault="00D82C82" w:rsidP="00D6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9B44" w14:textId="77777777" w:rsidR="00D82C82" w:rsidRDefault="00D82C82" w:rsidP="00D630BE">
      <w:pPr>
        <w:spacing w:after="0" w:line="240" w:lineRule="auto"/>
      </w:pPr>
      <w:r>
        <w:separator/>
      </w:r>
    </w:p>
  </w:footnote>
  <w:footnote w:type="continuationSeparator" w:id="0">
    <w:p w14:paraId="5397A417" w14:textId="77777777" w:rsidR="00D82C82" w:rsidRDefault="00D82C82" w:rsidP="00D6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3F0F" w14:textId="3CD2CFB6" w:rsidR="00D630BE" w:rsidRDefault="00D630BE" w:rsidP="00D630BE">
    <w:pPr>
      <w:pStyle w:val="Header"/>
    </w:pPr>
    <w:r>
      <w:t>Ackerman</w:t>
    </w:r>
    <w:r>
      <w:tab/>
    </w:r>
    <w:proofErr w:type="spellStart"/>
    <w:r>
      <w:t>SoDA</w:t>
    </w:r>
    <w:proofErr w:type="spellEnd"/>
    <w:r>
      <w:t xml:space="preserve"> 496</w:t>
    </w:r>
    <w:r>
      <w:tab/>
    </w:r>
    <w:sdt>
      <w:sdtPr>
        <w:id w:val="19693892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CAFFA6" w14:textId="5A104AFA" w:rsidR="00D630BE" w:rsidRDefault="00D63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36AF7"/>
    <w:multiLevelType w:val="hybridMultilevel"/>
    <w:tmpl w:val="A462B050"/>
    <w:lvl w:ilvl="0" w:tplc="A6524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303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burnham">
    <w15:presenceInfo w15:providerId="Windows Live" w15:userId="946055c97004d33e"/>
  </w15:person>
  <w15:person w15:author="Ackerman, Ryan Douglas">
    <w15:presenceInfo w15:providerId="AD" w15:userId="S::rda5196@psu.edu::1258cfdf-cdbf-4ae5-b6f4-bc2798c01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E"/>
    <w:rsid w:val="00055604"/>
    <w:rsid w:val="00055F97"/>
    <w:rsid w:val="00057F96"/>
    <w:rsid w:val="000D16AD"/>
    <w:rsid w:val="0010219B"/>
    <w:rsid w:val="001139E3"/>
    <w:rsid w:val="0012064A"/>
    <w:rsid w:val="00181BD4"/>
    <w:rsid w:val="001E44A8"/>
    <w:rsid w:val="00215BEA"/>
    <w:rsid w:val="00224322"/>
    <w:rsid w:val="0029060D"/>
    <w:rsid w:val="002A346E"/>
    <w:rsid w:val="002D1434"/>
    <w:rsid w:val="002D29E4"/>
    <w:rsid w:val="002D50AC"/>
    <w:rsid w:val="00303B83"/>
    <w:rsid w:val="00321776"/>
    <w:rsid w:val="0032185D"/>
    <w:rsid w:val="00333AB4"/>
    <w:rsid w:val="00334105"/>
    <w:rsid w:val="0033434A"/>
    <w:rsid w:val="00384B20"/>
    <w:rsid w:val="003A58B3"/>
    <w:rsid w:val="004C13D7"/>
    <w:rsid w:val="005C6A0A"/>
    <w:rsid w:val="005D68F2"/>
    <w:rsid w:val="0066193C"/>
    <w:rsid w:val="006B2C74"/>
    <w:rsid w:val="006C6185"/>
    <w:rsid w:val="006D55C8"/>
    <w:rsid w:val="007020FE"/>
    <w:rsid w:val="00726626"/>
    <w:rsid w:val="00777294"/>
    <w:rsid w:val="00783F3D"/>
    <w:rsid w:val="007C29F9"/>
    <w:rsid w:val="007D4664"/>
    <w:rsid w:val="008550EC"/>
    <w:rsid w:val="00861A79"/>
    <w:rsid w:val="0087565F"/>
    <w:rsid w:val="00875E5E"/>
    <w:rsid w:val="008D0C55"/>
    <w:rsid w:val="008E4B3A"/>
    <w:rsid w:val="008F4C53"/>
    <w:rsid w:val="00934D5C"/>
    <w:rsid w:val="00953810"/>
    <w:rsid w:val="00965074"/>
    <w:rsid w:val="00971022"/>
    <w:rsid w:val="009A7F6E"/>
    <w:rsid w:val="009D3E82"/>
    <w:rsid w:val="009E0DFF"/>
    <w:rsid w:val="009E1D5F"/>
    <w:rsid w:val="00A07D23"/>
    <w:rsid w:val="00A17CF4"/>
    <w:rsid w:val="00A25AF7"/>
    <w:rsid w:val="00A30E65"/>
    <w:rsid w:val="00A94450"/>
    <w:rsid w:val="00A977CE"/>
    <w:rsid w:val="00AC2C46"/>
    <w:rsid w:val="00AE7631"/>
    <w:rsid w:val="00AF37F1"/>
    <w:rsid w:val="00B17E42"/>
    <w:rsid w:val="00B46658"/>
    <w:rsid w:val="00B86FAF"/>
    <w:rsid w:val="00BA7E0F"/>
    <w:rsid w:val="00BE40F2"/>
    <w:rsid w:val="00C1617E"/>
    <w:rsid w:val="00C32EC8"/>
    <w:rsid w:val="00C464FD"/>
    <w:rsid w:val="00C76EF4"/>
    <w:rsid w:val="00C85C47"/>
    <w:rsid w:val="00CA649D"/>
    <w:rsid w:val="00CC2EE9"/>
    <w:rsid w:val="00CE1010"/>
    <w:rsid w:val="00CE7CC8"/>
    <w:rsid w:val="00D21443"/>
    <w:rsid w:val="00D22F29"/>
    <w:rsid w:val="00D6004D"/>
    <w:rsid w:val="00D630BE"/>
    <w:rsid w:val="00D814DD"/>
    <w:rsid w:val="00D82C82"/>
    <w:rsid w:val="00D84023"/>
    <w:rsid w:val="00DA124F"/>
    <w:rsid w:val="00E14F15"/>
    <w:rsid w:val="00E26C6C"/>
    <w:rsid w:val="00E351E2"/>
    <w:rsid w:val="00E70452"/>
    <w:rsid w:val="00E71D70"/>
    <w:rsid w:val="00E80317"/>
    <w:rsid w:val="00E90AAF"/>
    <w:rsid w:val="00EC7058"/>
    <w:rsid w:val="00FB7A1F"/>
    <w:rsid w:val="00FD5DF1"/>
    <w:rsid w:val="00FF4EEE"/>
    <w:rsid w:val="00FF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12F"/>
  <w15:chartTrackingRefBased/>
  <w15:docId w15:val="{223D2B2D-4462-44B3-AB3F-C4C5BE09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55"/>
    <w:pPr>
      <w:ind w:left="720"/>
      <w:contextualSpacing/>
    </w:pPr>
  </w:style>
  <w:style w:type="character" w:styleId="CommentReference">
    <w:name w:val="annotation reference"/>
    <w:basedOn w:val="DefaultParagraphFont"/>
    <w:uiPriority w:val="99"/>
    <w:semiHidden/>
    <w:unhideWhenUsed/>
    <w:rsid w:val="00334105"/>
    <w:rPr>
      <w:sz w:val="16"/>
      <w:szCs w:val="16"/>
    </w:rPr>
  </w:style>
  <w:style w:type="paragraph" w:styleId="CommentText">
    <w:name w:val="annotation text"/>
    <w:basedOn w:val="Normal"/>
    <w:link w:val="CommentTextChar"/>
    <w:uiPriority w:val="99"/>
    <w:unhideWhenUsed/>
    <w:rsid w:val="00334105"/>
    <w:pPr>
      <w:spacing w:line="240" w:lineRule="auto"/>
    </w:pPr>
    <w:rPr>
      <w:sz w:val="20"/>
      <w:szCs w:val="20"/>
    </w:rPr>
  </w:style>
  <w:style w:type="character" w:customStyle="1" w:styleId="CommentTextChar">
    <w:name w:val="Comment Text Char"/>
    <w:basedOn w:val="DefaultParagraphFont"/>
    <w:link w:val="CommentText"/>
    <w:uiPriority w:val="99"/>
    <w:rsid w:val="00334105"/>
    <w:rPr>
      <w:sz w:val="20"/>
      <w:szCs w:val="20"/>
    </w:rPr>
  </w:style>
  <w:style w:type="paragraph" w:styleId="CommentSubject">
    <w:name w:val="annotation subject"/>
    <w:basedOn w:val="CommentText"/>
    <w:next w:val="CommentText"/>
    <w:link w:val="CommentSubjectChar"/>
    <w:uiPriority w:val="99"/>
    <w:semiHidden/>
    <w:unhideWhenUsed/>
    <w:rsid w:val="00334105"/>
    <w:rPr>
      <w:b/>
      <w:bCs/>
    </w:rPr>
  </w:style>
  <w:style w:type="character" w:customStyle="1" w:styleId="CommentSubjectChar">
    <w:name w:val="Comment Subject Char"/>
    <w:basedOn w:val="CommentTextChar"/>
    <w:link w:val="CommentSubject"/>
    <w:uiPriority w:val="99"/>
    <w:semiHidden/>
    <w:rsid w:val="00334105"/>
    <w:rPr>
      <w:b/>
      <w:bCs/>
      <w:sz w:val="20"/>
      <w:szCs w:val="20"/>
    </w:rPr>
  </w:style>
  <w:style w:type="paragraph" w:styleId="NormalWeb">
    <w:name w:val="Normal (Web)"/>
    <w:basedOn w:val="Normal"/>
    <w:uiPriority w:val="99"/>
    <w:unhideWhenUsed/>
    <w:rsid w:val="00E71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6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BE"/>
  </w:style>
  <w:style w:type="paragraph" w:styleId="Footer">
    <w:name w:val="footer"/>
    <w:basedOn w:val="Normal"/>
    <w:link w:val="FooterChar"/>
    <w:uiPriority w:val="99"/>
    <w:unhideWhenUsed/>
    <w:rsid w:val="00D6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BE"/>
  </w:style>
  <w:style w:type="paragraph" w:styleId="Revision">
    <w:name w:val="Revision"/>
    <w:hidden/>
    <w:uiPriority w:val="99"/>
    <w:semiHidden/>
    <w:rsid w:val="0087565F"/>
    <w:pPr>
      <w:spacing w:after="0" w:line="240" w:lineRule="auto"/>
    </w:pPr>
  </w:style>
  <w:style w:type="character" w:styleId="Hyperlink">
    <w:name w:val="Hyperlink"/>
    <w:basedOn w:val="DefaultParagraphFont"/>
    <w:uiPriority w:val="99"/>
    <w:unhideWhenUsed/>
    <w:rsid w:val="006D55C8"/>
    <w:rPr>
      <w:color w:val="0563C1" w:themeColor="hyperlink"/>
      <w:u w:val="single"/>
    </w:rPr>
  </w:style>
  <w:style w:type="character" w:styleId="UnresolvedMention">
    <w:name w:val="Unresolved Mention"/>
    <w:basedOn w:val="DefaultParagraphFont"/>
    <w:uiPriority w:val="99"/>
    <w:semiHidden/>
    <w:unhideWhenUsed/>
    <w:rsid w:val="006D55C8"/>
    <w:rPr>
      <w:color w:val="605E5C"/>
      <w:shd w:val="clear" w:color="auto" w:fill="E1DFDD"/>
    </w:rPr>
  </w:style>
  <w:style w:type="character" w:styleId="FollowedHyperlink">
    <w:name w:val="FollowedHyperlink"/>
    <w:basedOn w:val="DefaultParagraphFont"/>
    <w:uiPriority w:val="99"/>
    <w:semiHidden/>
    <w:unhideWhenUsed/>
    <w:rsid w:val="00333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25">
      <w:bodyDiv w:val="1"/>
      <w:marLeft w:val="0"/>
      <w:marRight w:val="0"/>
      <w:marTop w:val="0"/>
      <w:marBottom w:val="0"/>
      <w:divBdr>
        <w:top w:val="none" w:sz="0" w:space="0" w:color="auto"/>
        <w:left w:val="none" w:sz="0" w:space="0" w:color="auto"/>
        <w:bottom w:val="none" w:sz="0" w:space="0" w:color="auto"/>
        <w:right w:val="none" w:sz="0" w:space="0" w:color="auto"/>
      </w:divBdr>
    </w:div>
    <w:div w:id="85418117">
      <w:bodyDiv w:val="1"/>
      <w:marLeft w:val="0"/>
      <w:marRight w:val="0"/>
      <w:marTop w:val="0"/>
      <w:marBottom w:val="0"/>
      <w:divBdr>
        <w:top w:val="none" w:sz="0" w:space="0" w:color="auto"/>
        <w:left w:val="none" w:sz="0" w:space="0" w:color="auto"/>
        <w:bottom w:val="none" w:sz="0" w:space="0" w:color="auto"/>
        <w:right w:val="none" w:sz="0" w:space="0" w:color="auto"/>
      </w:divBdr>
    </w:div>
    <w:div w:id="206454808">
      <w:bodyDiv w:val="1"/>
      <w:marLeft w:val="0"/>
      <w:marRight w:val="0"/>
      <w:marTop w:val="0"/>
      <w:marBottom w:val="0"/>
      <w:divBdr>
        <w:top w:val="none" w:sz="0" w:space="0" w:color="auto"/>
        <w:left w:val="none" w:sz="0" w:space="0" w:color="auto"/>
        <w:bottom w:val="none" w:sz="0" w:space="0" w:color="auto"/>
        <w:right w:val="none" w:sz="0" w:space="0" w:color="auto"/>
      </w:divBdr>
    </w:div>
    <w:div w:id="364135339">
      <w:bodyDiv w:val="1"/>
      <w:marLeft w:val="0"/>
      <w:marRight w:val="0"/>
      <w:marTop w:val="0"/>
      <w:marBottom w:val="0"/>
      <w:divBdr>
        <w:top w:val="none" w:sz="0" w:space="0" w:color="auto"/>
        <w:left w:val="none" w:sz="0" w:space="0" w:color="auto"/>
        <w:bottom w:val="none" w:sz="0" w:space="0" w:color="auto"/>
        <w:right w:val="none" w:sz="0" w:space="0" w:color="auto"/>
      </w:divBdr>
    </w:div>
    <w:div w:id="523246042">
      <w:bodyDiv w:val="1"/>
      <w:marLeft w:val="0"/>
      <w:marRight w:val="0"/>
      <w:marTop w:val="0"/>
      <w:marBottom w:val="0"/>
      <w:divBdr>
        <w:top w:val="none" w:sz="0" w:space="0" w:color="auto"/>
        <w:left w:val="none" w:sz="0" w:space="0" w:color="auto"/>
        <w:bottom w:val="none" w:sz="0" w:space="0" w:color="auto"/>
        <w:right w:val="none" w:sz="0" w:space="0" w:color="auto"/>
      </w:divBdr>
    </w:div>
    <w:div w:id="645478492">
      <w:bodyDiv w:val="1"/>
      <w:marLeft w:val="0"/>
      <w:marRight w:val="0"/>
      <w:marTop w:val="0"/>
      <w:marBottom w:val="0"/>
      <w:divBdr>
        <w:top w:val="none" w:sz="0" w:space="0" w:color="auto"/>
        <w:left w:val="none" w:sz="0" w:space="0" w:color="auto"/>
        <w:bottom w:val="none" w:sz="0" w:space="0" w:color="auto"/>
        <w:right w:val="none" w:sz="0" w:space="0" w:color="auto"/>
      </w:divBdr>
    </w:div>
    <w:div w:id="788209930">
      <w:bodyDiv w:val="1"/>
      <w:marLeft w:val="0"/>
      <w:marRight w:val="0"/>
      <w:marTop w:val="0"/>
      <w:marBottom w:val="0"/>
      <w:divBdr>
        <w:top w:val="none" w:sz="0" w:space="0" w:color="auto"/>
        <w:left w:val="none" w:sz="0" w:space="0" w:color="auto"/>
        <w:bottom w:val="none" w:sz="0" w:space="0" w:color="auto"/>
        <w:right w:val="none" w:sz="0" w:space="0" w:color="auto"/>
      </w:divBdr>
    </w:div>
    <w:div w:id="835153090">
      <w:bodyDiv w:val="1"/>
      <w:marLeft w:val="0"/>
      <w:marRight w:val="0"/>
      <w:marTop w:val="0"/>
      <w:marBottom w:val="0"/>
      <w:divBdr>
        <w:top w:val="none" w:sz="0" w:space="0" w:color="auto"/>
        <w:left w:val="none" w:sz="0" w:space="0" w:color="auto"/>
        <w:bottom w:val="none" w:sz="0" w:space="0" w:color="auto"/>
        <w:right w:val="none" w:sz="0" w:space="0" w:color="auto"/>
      </w:divBdr>
    </w:div>
    <w:div w:id="1058552922">
      <w:bodyDiv w:val="1"/>
      <w:marLeft w:val="0"/>
      <w:marRight w:val="0"/>
      <w:marTop w:val="0"/>
      <w:marBottom w:val="0"/>
      <w:divBdr>
        <w:top w:val="none" w:sz="0" w:space="0" w:color="auto"/>
        <w:left w:val="none" w:sz="0" w:space="0" w:color="auto"/>
        <w:bottom w:val="none" w:sz="0" w:space="0" w:color="auto"/>
        <w:right w:val="none" w:sz="0" w:space="0" w:color="auto"/>
      </w:divBdr>
    </w:div>
    <w:div w:id="1070806272">
      <w:bodyDiv w:val="1"/>
      <w:marLeft w:val="0"/>
      <w:marRight w:val="0"/>
      <w:marTop w:val="0"/>
      <w:marBottom w:val="0"/>
      <w:divBdr>
        <w:top w:val="none" w:sz="0" w:space="0" w:color="auto"/>
        <w:left w:val="none" w:sz="0" w:space="0" w:color="auto"/>
        <w:bottom w:val="none" w:sz="0" w:space="0" w:color="auto"/>
        <w:right w:val="none" w:sz="0" w:space="0" w:color="auto"/>
      </w:divBdr>
    </w:div>
    <w:div w:id="1437167741">
      <w:bodyDiv w:val="1"/>
      <w:marLeft w:val="0"/>
      <w:marRight w:val="0"/>
      <w:marTop w:val="0"/>
      <w:marBottom w:val="0"/>
      <w:divBdr>
        <w:top w:val="none" w:sz="0" w:space="0" w:color="auto"/>
        <w:left w:val="none" w:sz="0" w:space="0" w:color="auto"/>
        <w:bottom w:val="none" w:sz="0" w:space="0" w:color="auto"/>
        <w:right w:val="none" w:sz="0" w:space="0" w:color="auto"/>
      </w:divBdr>
    </w:div>
    <w:div w:id="1467357603">
      <w:bodyDiv w:val="1"/>
      <w:marLeft w:val="0"/>
      <w:marRight w:val="0"/>
      <w:marTop w:val="0"/>
      <w:marBottom w:val="0"/>
      <w:divBdr>
        <w:top w:val="none" w:sz="0" w:space="0" w:color="auto"/>
        <w:left w:val="none" w:sz="0" w:space="0" w:color="auto"/>
        <w:bottom w:val="none" w:sz="0" w:space="0" w:color="auto"/>
        <w:right w:val="none" w:sz="0" w:space="0" w:color="auto"/>
      </w:divBdr>
    </w:div>
    <w:div w:id="1526989961">
      <w:bodyDiv w:val="1"/>
      <w:marLeft w:val="0"/>
      <w:marRight w:val="0"/>
      <w:marTop w:val="0"/>
      <w:marBottom w:val="0"/>
      <w:divBdr>
        <w:top w:val="none" w:sz="0" w:space="0" w:color="auto"/>
        <w:left w:val="none" w:sz="0" w:space="0" w:color="auto"/>
        <w:bottom w:val="none" w:sz="0" w:space="0" w:color="auto"/>
        <w:right w:val="none" w:sz="0" w:space="0" w:color="auto"/>
      </w:divBdr>
    </w:div>
    <w:div w:id="1615868511">
      <w:bodyDiv w:val="1"/>
      <w:marLeft w:val="0"/>
      <w:marRight w:val="0"/>
      <w:marTop w:val="0"/>
      <w:marBottom w:val="0"/>
      <w:divBdr>
        <w:top w:val="none" w:sz="0" w:space="0" w:color="auto"/>
        <w:left w:val="none" w:sz="0" w:space="0" w:color="auto"/>
        <w:bottom w:val="none" w:sz="0" w:space="0" w:color="auto"/>
        <w:right w:val="none" w:sz="0" w:space="0" w:color="auto"/>
      </w:divBdr>
    </w:div>
    <w:div w:id="1655716839">
      <w:bodyDiv w:val="1"/>
      <w:marLeft w:val="0"/>
      <w:marRight w:val="0"/>
      <w:marTop w:val="0"/>
      <w:marBottom w:val="0"/>
      <w:divBdr>
        <w:top w:val="none" w:sz="0" w:space="0" w:color="auto"/>
        <w:left w:val="none" w:sz="0" w:space="0" w:color="auto"/>
        <w:bottom w:val="none" w:sz="0" w:space="0" w:color="auto"/>
        <w:right w:val="none" w:sz="0" w:space="0" w:color="auto"/>
      </w:divBdr>
    </w:div>
    <w:div w:id="1657221017">
      <w:bodyDiv w:val="1"/>
      <w:marLeft w:val="0"/>
      <w:marRight w:val="0"/>
      <w:marTop w:val="0"/>
      <w:marBottom w:val="0"/>
      <w:divBdr>
        <w:top w:val="none" w:sz="0" w:space="0" w:color="auto"/>
        <w:left w:val="none" w:sz="0" w:space="0" w:color="auto"/>
        <w:bottom w:val="none" w:sz="0" w:space="0" w:color="auto"/>
        <w:right w:val="none" w:sz="0" w:space="0" w:color="auto"/>
      </w:divBdr>
    </w:div>
    <w:div w:id="1660769558">
      <w:bodyDiv w:val="1"/>
      <w:marLeft w:val="0"/>
      <w:marRight w:val="0"/>
      <w:marTop w:val="0"/>
      <w:marBottom w:val="0"/>
      <w:divBdr>
        <w:top w:val="none" w:sz="0" w:space="0" w:color="auto"/>
        <w:left w:val="none" w:sz="0" w:space="0" w:color="auto"/>
        <w:bottom w:val="none" w:sz="0" w:space="0" w:color="auto"/>
        <w:right w:val="none" w:sz="0" w:space="0" w:color="auto"/>
      </w:divBdr>
    </w:div>
    <w:div w:id="19619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Ryan Douglas</dc:creator>
  <cp:keywords/>
  <dc:description/>
  <cp:lastModifiedBy>Ackerman, Ryan Douglas</cp:lastModifiedBy>
  <cp:revision>18</cp:revision>
  <dcterms:created xsi:type="dcterms:W3CDTF">2023-07-14T15:33:00Z</dcterms:created>
  <dcterms:modified xsi:type="dcterms:W3CDTF">2023-12-09T19:54:00Z</dcterms:modified>
</cp:coreProperties>
</file>