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59E" w14:textId="77777777" w:rsidR="00971022" w:rsidRDefault="00971022" w:rsidP="00AC2C46">
      <w:pPr>
        <w:spacing w:after="0"/>
        <w:jc w:val="center"/>
        <w:rPr>
          <w:b/>
          <w:bCs/>
        </w:rPr>
      </w:pPr>
    </w:p>
    <w:p w14:paraId="6BD93F60" w14:textId="7BD31FC0" w:rsidR="00D21443" w:rsidRPr="00BE40F2" w:rsidRDefault="00BE40F2" w:rsidP="00AC2C46">
      <w:pPr>
        <w:spacing w:after="0"/>
        <w:jc w:val="center"/>
        <w:rPr>
          <w:b/>
          <w:bCs/>
        </w:rPr>
      </w:pPr>
      <w:r>
        <w:rPr>
          <w:b/>
          <w:bCs/>
        </w:rPr>
        <w:t>Capstone Research Project Proposal</w:t>
      </w:r>
    </w:p>
    <w:p w14:paraId="001E4074" w14:textId="27A2831B" w:rsidR="006B2C74" w:rsidRDefault="00B86FAF" w:rsidP="002A346E">
      <w:pPr>
        <w:spacing w:after="0"/>
      </w:pPr>
      <w:r>
        <w:t xml:space="preserve">This project </w:t>
      </w:r>
      <w:r w:rsidR="0087565F">
        <w:t>studies</w:t>
      </w:r>
      <w:r>
        <w:t xml:space="preserve"> </w:t>
      </w:r>
      <w:r w:rsidR="0087565F">
        <w:t>how training</w:t>
      </w:r>
      <w:r>
        <w:t xml:space="preserve"> </w:t>
      </w:r>
      <w:r w:rsidR="0087565F">
        <w:t>language models</w:t>
      </w:r>
      <w:r>
        <w:t xml:space="preserve"> on a variety of </w:t>
      </w:r>
      <w:r w:rsidR="00D22F29">
        <w:t>l</w:t>
      </w:r>
      <w:r>
        <w:t xml:space="preserve">anguages </w:t>
      </w:r>
      <w:r w:rsidR="0087565F">
        <w:t xml:space="preserve">affects </w:t>
      </w:r>
      <w:r w:rsidR="00D22F29">
        <w:t>racial and gender bias</w:t>
      </w:r>
      <w:commentRangeStart w:id="0"/>
      <w:r>
        <w:t xml:space="preserve"> </w:t>
      </w:r>
      <w:commentRangeEnd w:id="0"/>
      <w:r w:rsidR="0087565F">
        <w:rPr>
          <w:rStyle w:val="CommentReference"/>
        </w:rPr>
        <w:commentReference w:id="0"/>
      </w:r>
      <w:r>
        <w:t xml:space="preserve">in </w:t>
      </w:r>
      <w:r w:rsidR="00D22F29">
        <w:t>in these models</w:t>
      </w:r>
      <w:commentRangeStart w:id="1"/>
      <w:commentRangeEnd w:id="1"/>
      <w:r w:rsidR="0087565F">
        <w:rPr>
          <w:rStyle w:val="CommentReference"/>
        </w:rPr>
        <w:commentReference w:id="1"/>
      </w:r>
      <w:r>
        <w:t xml:space="preserve">. </w:t>
      </w:r>
      <w:commentRangeStart w:id="2"/>
      <w:r w:rsidR="0087565F">
        <w:t>Specifically, I ask</w:t>
      </w:r>
      <w:r w:rsidR="006B2C74">
        <w:t xml:space="preserve"> </w:t>
      </w:r>
      <w:r w:rsidR="0087565F">
        <w:t>h</w:t>
      </w:r>
      <w:r w:rsidR="008E4B3A">
        <w:t xml:space="preserve">ow the choice of languages used in training different versions of </w:t>
      </w:r>
      <w:r w:rsidR="0087565F">
        <w:t>a</w:t>
      </w:r>
      <w:r w:rsidR="008E4B3A">
        <w:t xml:space="preserve"> model impact</w:t>
      </w:r>
      <w:ins w:id="3" w:author="mike burnham" w:date="2023-05-17T18:26:00Z">
        <w:r w:rsidR="0087565F">
          <w:t>s</w:t>
        </w:r>
      </w:ins>
      <w:r w:rsidR="008E4B3A">
        <w:t xml:space="preserve"> </w:t>
      </w:r>
      <w:r w:rsidR="0087565F">
        <w:t>racial and gender bias</w:t>
      </w:r>
      <w:r w:rsidR="008E4B3A">
        <w:t xml:space="preserve"> in natural language processing tasks?</w:t>
      </w:r>
      <w:commentRangeEnd w:id="2"/>
      <w:r w:rsidR="0087565F">
        <w:rPr>
          <w:rStyle w:val="CommentReference"/>
        </w:rPr>
        <w:commentReference w:id="2"/>
      </w:r>
      <w:r w:rsidR="00D22F29">
        <w:t xml:space="preserve"> To answer this I examine the shifts in racial and gender bias across BERT models trained for a variety of languages. </w:t>
      </w:r>
    </w:p>
    <w:p w14:paraId="6BE88683" w14:textId="77777777" w:rsidR="0087565F" w:rsidRDefault="0087565F" w:rsidP="002A346E">
      <w:pPr>
        <w:spacing w:after="0"/>
      </w:pPr>
    </w:p>
    <w:p w14:paraId="102311C5" w14:textId="30C060E4" w:rsidR="00BE40F2" w:rsidRDefault="00D22F29" w:rsidP="002A346E">
      <w:pPr>
        <w:spacing w:after="0"/>
      </w:pPr>
      <w:r>
        <w:t xml:space="preserve">While language models, such as BERT, have revolutionized NLP tasks, there are concerns that these models are trained to exhibit bias unintentionally. </w:t>
      </w:r>
      <w:r w:rsidR="006B2C74">
        <w:t xml:space="preserve">In a study done by </w:t>
      </w:r>
      <w:proofErr w:type="spellStart"/>
      <w:r w:rsidR="006B2C74">
        <w:t>Caliskan</w:t>
      </w:r>
      <w:proofErr w:type="spellEnd"/>
      <w:r w:rsidR="006B2C74">
        <w:t xml:space="preserve"> et al. </w:t>
      </w:r>
      <w:r w:rsidR="00224322">
        <w:t>(</w:t>
      </w:r>
      <w:r w:rsidR="006B2C74">
        <w:t>2017</w:t>
      </w:r>
      <w:r w:rsidR="00224322">
        <w:t>)</w:t>
      </w:r>
      <w:r w:rsidR="006B2C74">
        <w:t xml:space="preserve">, the </w:t>
      </w:r>
      <w:r w:rsidR="00BE40F2">
        <w:t xml:space="preserve">authors </w:t>
      </w:r>
      <w:r w:rsidR="00A30E65">
        <w:t>evaluated</w:t>
      </w:r>
      <w:r w:rsidR="00BE40F2">
        <w:t xml:space="preserve"> the cosine similarity between a subset of words pertaining to a variety of categories. Their tests</w:t>
      </w:r>
      <w:r w:rsidR="006B2C74">
        <w:t xml:space="preserve"> discovered the </w:t>
      </w:r>
      <w:r w:rsidR="00A30E65">
        <w:t>model’s racial and gender biases.</w:t>
      </w:r>
      <w:r w:rsidR="006B2C74">
        <w:t xml:space="preserve"> </w:t>
      </w:r>
      <w:r w:rsidR="00BE40F2">
        <w:t xml:space="preserve">Through this study, the authors showed not only that the </w:t>
      </w:r>
      <w:proofErr w:type="spellStart"/>
      <w:r w:rsidR="00BE40F2">
        <w:t>GloVe</w:t>
      </w:r>
      <w:proofErr w:type="spellEnd"/>
      <w:r w:rsidR="00BE40F2">
        <w:t xml:space="preserve"> model exhibits these commonly held biases, but also that these biases could lead to disproportionate representation in automated decision-making process</w:t>
      </w:r>
      <w:r w:rsidR="00224322">
        <w:t>es</w:t>
      </w:r>
      <w:r w:rsidR="00BE40F2">
        <w:t xml:space="preserve">. </w:t>
      </w:r>
    </w:p>
    <w:p w14:paraId="5E02EF96" w14:textId="77777777" w:rsidR="0087565F" w:rsidRDefault="0087565F" w:rsidP="002A346E">
      <w:pPr>
        <w:spacing w:after="0"/>
      </w:pPr>
    </w:p>
    <w:p w14:paraId="11C51C3F" w14:textId="77777777" w:rsidR="009A7F6E" w:rsidRDefault="00BE40F2" w:rsidP="009A7F6E">
      <w:pPr>
        <w:spacing w:after="0"/>
      </w:pPr>
      <w:r>
        <w:t xml:space="preserve">I </w:t>
      </w:r>
      <w:r w:rsidR="00224322">
        <w:t>propose</w:t>
      </w:r>
      <w:r>
        <w:t xml:space="preserve"> a similar design to </w:t>
      </w:r>
      <w:proofErr w:type="spellStart"/>
      <w:r>
        <w:t>Caliskan</w:t>
      </w:r>
      <w:proofErr w:type="spellEnd"/>
      <w:r>
        <w:t xml:space="preserve"> et al. </w:t>
      </w:r>
      <w:r w:rsidR="009E0DFF">
        <w:t xml:space="preserve">in which I </w:t>
      </w:r>
      <w:r w:rsidR="00A30E65">
        <w:t>evaluate</w:t>
      </w:r>
      <w:r w:rsidR="009E0DFF">
        <w:t xml:space="preserve"> the cosine similarity of a subset of target words and concepts to determine if </w:t>
      </w:r>
      <w:r w:rsidR="00A30E65">
        <w:t xml:space="preserve">the selected models exhibit bias. </w:t>
      </w:r>
      <w:r w:rsidR="00181BD4">
        <w:t xml:space="preserve">All the models evaluated will be trained in both English and in at least one other language. This ensures that when running the tests for cosine similarity, no translation will be needed. The models being evaluated are available from Hugging Face. </w:t>
      </w:r>
      <w:r w:rsidR="009A7F6E">
        <w:t xml:space="preserve">The data I will evaluate these models on will change depending on the kind of bias I want to look at. </w:t>
      </w:r>
    </w:p>
    <w:p w14:paraId="496B5201" w14:textId="77777777" w:rsidR="0087565F" w:rsidRDefault="0087565F" w:rsidP="002A346E">
      <w:pPr>
        <w:spacing w:after="0"/>
        <w:rPr>
          <w:ins w:id="4" w:author="mike burnham" w:date="2023-05-17T18:18:00Z"/>
        </w:rPr>
      </w:pPr>
    </w:p>
    <w:p w14:paraId="14A37179" w14:textId="74022E93" w:rsidR="00FF4EEE" w:rsidRDefault="00FF4EEE" w:rsidP="00FF4EEE">
      <w:pPr>
        <w:spacing w:after="0"/>
      </w:pPr>
      <w:r>
        <w:t>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w:t>
      </w:r>
      <w:r w:rsidR="002D1434">
        <w:t>.</w:t>
      </w:r>
      <w:r>
        <w:t xml:space="preserve"> </w:t>
      </w:r>
      <w:commentRangeStart w:id="5"/>
      <w:r w:rsidR="002D1434">
        <w:t>(having an issue trying to put thoughts into words, look to comments for more details)</w:t>
      </w:r>
      <w:commentRangeEnd w:id="5"/>
      <w:r w:rsidR="00BA7E0F">
        <w:rPr>
          <w:rStyle w:val="CommentReference"/>
        </w:rPr>
        <w:commentReference w:id="5"/>
      </w:r>
    </w:p>
    <w:p w14:paraId="0C1106E5" w14:textId="77777777" w:rsidR="002D1434" w:rsidRDefault="002D1434" w:rsidP="002A346E">
      <w:pPr>
        <w:spacing w:after="0"/>
      </w:pPr>
    </w:p>
    <w:p w14:paraId="3B35E09B" w14:textId="1A47F459" w:rsidR="00971022" w:rsidRDefault="002D1434" w:rsidP="00CE1010">
      <w:pPr>
        <w:spacing w:after="0"/>
      </w:pPr>
      <w:r>
        <w:t>To test for biases, I will create a set of both target words</w:t>
      </w:r>
      <w:r w:rsidR="009A7F6E">
        <w:t xml:space="preserve"> and a set of concepts in my evaluations of cosine similarity. </w:t>
      </w:r>
      <w:r w:rsidR="00AC2C46">
        <w:t>The set of target words used in each test</w:t>
      </w:r>
      <w:r w:rsidR="00055F97">
        <w:t xml:space="preserve"> will be consistent throughout</w:t>
      </w:r>
      <w:r w:rsidR="0033434A">
        <w:t xml:space="preserve"> </w:t>
      </w:r>
      <w:r w:rsidR="00055F97">
        <w:t xml:space="preserve">to </w:t>
      </w:r>
      <w:r w:rsidR="00334105">
        <w:t>keep results consistent. These two sets will consist of words which are considered Pleasant (</w:t>
      </w:r>
      <w:commentRangeStart w:id="6"/>
      <w:proofErr w:type="gramStart"/>
      <w:r w:rsidR="00334105">
        <w:t>e.</w:t>
      </w:r>
      <w:r w:rsidR="00E70452">
        <w:t>g.</w:t>
      </w:r>
      <w:proofErr w:type="gramEnd"/>
      <w:r w:rsidR="00334105">
        <w:t xml:space="preserve"> </w:t>
      </w:r>
      <w:commentRangeEnd w:id="6"/>
      <w:r w:rsidR="006C6185">
        <w:rPr>
          <w:rStyle w:val="CommentReference"/>
        </w:rPr>
        <w:commentReference w:id="6"/>
      </w:r>
      <w:r w:rsidR="00334105">
        <w:t>happy, kind, enjoyable) and Unpleasant (</w:t>
      </w:r>
      <w:r w:rsidR="00E70452">
        <w:t>e.g</w:t>
      </w:r>
      <w:commentRangeStart w:id="7"/>
      <w:r w:rsidR="00334105">
        <w:t xml:space="preserve">. </w:t>
      </w:r>
      <w:commentRangeEnd w:id="7"/>
      <w:r w:rsidR="006C6185">
        <w:rPr>
          <w:rStyle w:val="CommentReference"/>
        </w:rPr>
        <w:commentReference w:id="7"/>
      </w:r>
      <w:r w:rsidR="00334105">
        <w:t>sad, angry, disgusting)</w:t>
      </w:r>
      <w:commentRangeStart w:id="8"/>
      <w:r w:rsidR="00334105">
        <w:t>.</w:t>
      </w:r>
      <w:commentRangeEnd w:id="8"/>
      <w:r w:rsidR="00334105">
        <w:rPr>
          <w:rStyle w:val="CommentReference"/>
        </w:rPr>
        <w:commentReference w:id="8"/>
      </w:r>
      <w:r w:rsidR="00334105">
        <w:t xml:space="preserve"> </w:t>
      </w:r>
      <w:r w:rsidR="009A7F6E">
        <w:t xml:space="preserve">I will first test for race using subsets of names that are commonly classified as European-American, African-American, Asian-American, and Latin-American, and evaluating the cosine similarity of these subsets with both the group of Pleasant and Unpleasant words. I also evaluate individual generic terms, such as Latina/Latino, African, etc. with the same group of target words. I will then test for gender bias following a similar format, in which I will gather two sets of the most common names </w:t>
      </w:r>
      <w:r w:rsidR="00CE1010">
        <w:t xml:space="preserve">in the US </w:t>
      </w:r>
      <w:r w:rsidR="009A7F6E">
        <w:t xml:space="preserve">for both men and women </w:t>
      </w:r>
      <w:proofErr w:type="gramStart"/>
      <w:r w:rsidR="009A7F6E">
        <w:t>respectively</w:t>
      </w:r>
      <w:r w:rsidR="00CE1010">
        <w:t>, and</w:t>
      </w:r>
      <w:proofErr w:type="gramEnd"/>
      <w:r w:rsidR="00CE1010">
        <w:t xml:space="preserve"> evaluate the cosine similarity between each set and the set of target words. With regards to gender bias, I will also evaluate the cosine similarity between these sets of names and two sets of job labels. These two sets of labels will consist of labels pertaining to STEM careers, such as engineer or data scientist, and non-STEM fields, such as journalist or teacher. </w:t>
      </w:r>
    </w:p>
    <w:p w14:paraId="374576CB" w14:textId="77777777" w:rsidR="00971022" w:rsidRDefault="00971022" w:rsidP="002A346E">
      <w:pPr>
        <w:spacing w:after="0"/>
      </w:pPr>
    </w:p>
    <w:p w14:paraId="3CD9955D" w14:textId="77777777" w:rsidR="00CC2EE9" w:rsidRDefault="00CC2EE9" w:rsidP="002A346E">
      <w:pPr>
        <w:spacing w:after="0"/>
      </w:pPr>
    </w:p>
    <w:p w14:paraId="3352EE4B" w14:textId="5B898BC8" w:rsidR="00E71D70" w:rsidRDefault="00E71D70" w:rsidP="00E71D70">
      <w:pPr>
        <w:pStyle w:val="NormalWeb"/>
        <w:ind w:left="567" w:hanging="567"/>
        <w:jc w:val="center"/>
      </w:pPr>
      <w:r>
        <w:lastRenderedPageBreak/>
        <w:t>Sources</w:t>
      </w:r>
    </w:p>
    <w:p w14:paraId="000BA7AE" w14:textId="268E11F0" w:rsidR="00E71D70" w:rsidRDefault="00E71D70" w:rsidP="00E71D70">
      <w:pPr>
        <w:pStyle w:val="NormalWeb"/>
        <w:ind w:left="567" w:hanging="567"/>
      </w:pPr>
      <w:proofErr w:type="spellStart"/>
      <w:r>
        <w:t>Caliskan</w:t>
      </w:r>
      <w:proofErr w:type="spellEnd"/>
      <w:r>
        <w:t xml:space="preserve">, Aylin, et al. “Semantics Derived Automatically from Language Corpora Contain Human-like Biases.” </w:t>
      </w:r>
      <w:r>
        <w:rPr>
          <w:i/>
          <w:iCs/>
        </w:rPr>
        <w:t>Papers With Code</w:t>
      </w:r>
      <w:r>
        <w:t xml:space="preserve">, 25 Aug. 2016, paperswithcode.com/paper/semantics-derived-automatically-from-language. </w:t>
      </w:r>
    </w:p>
    <w:p w14:paraId="02C64B37" w14:textId="04923EC3" w:rsidR="00CC2EE9" w:rsidRDefault="00E71D70" w:rsidP="00E71D70">
      <w:pPr>
        <w:pStyle w:val="NormalWeb"/>
        <w:ind w:left="567" w:hanging="567"/>
      </w:pPr>
      <w:r>
        <w:t xml:space="preserve">“Bert-Base-Uncased · Hugging Face.” </w:t>
      </w:r>
      <w:r>
        <w:rPr>
          <w:i/>
          <w:iCs/>
        </w:rPr>
        <w:t>Bert-Base-Uncased · Hugging Face</w:t>
      </w:r>
      <w:r>
        <w:t>, huggingface.co/</w:t>
      </w:r>
      <w:proofErr w:type="spellStart"/>
      <w:r>
        <w:t>bert</w:t>
      </w:r>
      <w:proofErr w:type="spellEnd"/>
      <w:r>
        <w:t xml:space="preserve">-base-uncased. Accessed 17 May 2023. </w:t>
      </w:r>
    </w:p>
    <w:sectPr w:rsidR="00CC2EE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burnham" w:date="2023-05-17T18:21:00Z" w:initials="mb">
    <w:p w14:paraId="445EA898" w14:textId="3CE901E6" w:rsidR="0087565F" w:rsidRDefault="0087565F">
      <w:pPr>
        <w:pStyle w:val="CommentText"/>
      </w:pPr>
      <w:r>
        <w:rPr>
          <w:rStyle w:val="CommentReference"/>
        </w:rPr>
        <w:annotationRef/>
      </w:r>
      <w:r>
        <w:t>Wordy. Replace with “racial and gender bias”</w:t>
      </w:r>
    </w:p>
  </w:comment>
  <w:comment w:id="1" w:author="mike burnham" w:date="2023-05-17T18:22:00Z" w:initials="mb">
    <w:p w14:paraId="0C47249E" w14:textId="0D2D9411" w:rsidR="0087565F" w:rsidRDefault="0087565F">
      <w:pPr>
        <w:pStyle w:val="CommentText"/>
      </w:pPr>
      <w:r>
        <w:rPr>
          <w:rStyle w:val="CommentReference"/>
        </w:rPr>
        <w:annotationRef/>
      </w:r>
      <w:r>
        <w:t>You’re not really testing its effect on tasks, and more testing the properties of the model. Maybe just replace with “in the model” or something similar.</w:t>
      </w:r>
    </w:p>
  </w:comment>
  <w:comment w:id="2" w:author="mike burnham" w:date="2023-05-17T18:27:00Z" w:initials="mb">
    <w:p w14:paraId="712FFE01" w14:textId="42A76FDE" w:rsidR="0087565F" w:rsidRDefault="0087565F">
      <w:pPr>
        <w:pStyle w:val="CommentText"/>
      </w:pPr>
      <w:r>
        <w:rPr>
          <w:rStyle w:val="CommentReference"/>
        </w:rPr>
        <w:annotationRef/>
      </w:r>
      <w:r>
        <w:t xml:space="preserve">This should be your first sentence. Your next sentence </w:t>
      </w:r>
      <w:r w:rsidR="00224322">
        <w:t>should briefly explain how you will do this. E.g. “To answer this I examine shifts in racial an gender bias across BERT models trained for…”</w:t>
      </w:r>
    </w:p>
  </w:comment>
  <w:comment w:id="5" w:author="Ackerman, Ryan Douglas" w:date="2023-05-24T06:28:00Z" w:initials="ARD">
    <w:p w14:paraId="5185ADE4" w14:textId="77777777" w:rsidR="00BA7E0F" w:rsidRDefault="00BA7E0F">
      <w:pPr>
        <w:pStyle w:val="CommentText"/>
      </w:pPr>
      <w:r>
        <w:rPr>
          <w:rStyle w:val="CommentReference"/>
        </w:rPr>
        <w:annotationRef/>
      </w:r>
      <w:r>
        <w:t>I'm struggling to find a way to say something along the lines of:</w:t>
      </w:r>
    </w:p>
    <w:p w14:paraId="106CEEC1" w14:textId="77777777" w:rsidR="00BA7E0F" w:rsidRDefault="00BA7E0F">
      <w:pPr>
        <w:pStyle w:val="CommentText"/>
      </w:pPr>
    </w:p>
    <w:p w14:paraId="3E101D4F" w14:textId="77777777" w:rsidR="00BA7E0F" w:rsidRDefault="00BA7E0F">
      <w:pPr>
        <w:pStyle w:val="CommentText"/>
      </w:pPr>
      <w:r>
        <w:t>Because these tests are able to tell how closely related each set of names is to each set of labels/concepts, we're able to see how likely each model is to make these connections, thus showing bias</w:t>
      </w:r>
    </w:p>
    <w:p w14:paraId="0B412636" w14:textId="77777777" w:rsidR="00BA7E0F" w:rsidRDefault="00BA7E0F">
      <w:pPr>
        <w:pStyle w:val="CommentText"/>
      </w:pPr>
    </w:p>
    <w:p w14:paraId="4A43445D" w14:textId="77777777" w:rsidR="00BA7E0F" w:rsidRDefault="00BA7E0F" w:rsidP="00DF748A">
      <w:pPr>
        <w:pStyle w:val="CommentText"/>
      </w:pPr>
      <w:r>
        <w:t>This is the thought process I'm having but I'm really struggling to put it into words and could use some advice in our meeting.</w:t>
      </w:r>
    </w:p>
  </w:comment>
  <w:comment w:id="6" w:author="mike burnham" w:date="2023-05-17T18:51:00Z" w:initials="mb">
    <w:p w14:paraId="3E492ECC" w14:textId="6A071933" w:rsidR="006C6185" w:rsidRDefault="006C6185">
      <w:pPr>
        <w:pStyle w:val="CommentText"/>
      </w:pPr>
      <w:r>
        <w:rPr>
          <w:rStyle w:val="CommentReference"/>
        </w:rPr>
        <w:annotationRef/>
      </w:r>
      <w:r>
        <w:t>Use e.g. here. I.e. is for an explanation, e.g. is for examples.</w:t>
      </w:r>
    </w:p>
  </w:comment>
  <w:comment w:id="7" w:author="mike burnham" w:date="2023-05-17T18:52:00Z" w:initials="mb">
    <w:p w14:paraId="59C67AAE" w14:textId="29E5E28F" w:rsidR="006C6185" w:rsidRDefault="006C6185">
      <w:pPr>
        <w:pStyle w:val="CommentText"/>
      </w:pPr>
      <w:r>
        <w:rPr>
          <w:rStyle w:val="CommentReference"/>
        </w:rPr>
        <w:annotationRef/>
      </w:r>
      <w:r>
        <w:t>e.g.</w:t>
      </w:r>
    </w:p>
  </w:comment>
  <w:comment w:id="8" w:author="Ackerman, Ryan Douglas" w:date="2023-05-17T04:23:00Z" w:initials="ARD">
    <w:p w14:paraId="0AF51591" w14:textId="77777777" w:rsidR="00334105" w:rsidRDefault="00334105" w:rsidP="00BE724B">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EA898" w15:done="0"/>
  <w15:commentEx w15:paraId="0C47249E" w15:done="0"/>
  <w15:commentEx w15:paraId="712FFE01" w15:done="0"/>
  <w15:commentEx w15:paraId="4A43445D" w15:done="0"/>
  <w15:commentEx w15:paraId="3E492ECC" w15:done="1"/>
  <w15:commentEx w15:paraId="59C67AAE" w15:done="1"/>
  <w15:commentEx w15:paraId="0AF515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99A8" w16cex:dateUtc="2023-05-17T22:21:00Z"/>
  <w16cex:commentExtensible w16cex:durableId="280F99D2" w16cex:dateUtc="2023-05-17T22:22:00Z"/>
  <w16cex:commentExtensible w16cex:durableId="280F9B0C" w16cex:dateUtc="2023-05-17T22:27:00Z"/>
  <w16cex:commentExtensible w16cex:durableId="28182CF2" w16cex:dateUtc="2023-05-24T10:28: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EA898" w16cid:durableId="280F99A8"/>
  <w16cid:commentId w16cid:paraId="0C47249E" w16cid:durableId="280F99D2"/>
  <w16cid:commentId w16cid:paraId="712FFE01" w16cid:durableId="280F9B0C"/>
  <w16cid:commentId w16cid:paraId="4A43445D" w16cid:durableId="28182CF2"/>
  <w16cid:commentId w16cid:paraId="3E492ECC" w16cid:durableId="280FA0C7"/>
  <w16cid:commentId w16cid:paraId="59C67AAE" w16cid:durableId="280FA0E5"/>
  <w16cid:commentId w16cid:paraId="0AF51591"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6D1C" w14:textId="77777777" w:rsidR="00FB7A1F" w:rsidRDefault="00FB7A1F" w:rsidP="00D630BE">
      <w:pPr>
        <w:spacing w:after="0" w:line="240" w:lineRule="auto"/>
      </w:pPr>
      <w:r>
        <w:separator/>
      </w:r>
    </w:p>
  </w:endnote>
  <w:endnote w:type="continuationSeparator" w:id="0">
    <w:p w14:paraId="7643B012" w14:textId="77777777" w:rsidR="00FB7A1F" w:rsidRDefault="00FB7A1F" w:rsidP="00D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06E9" w14:textId="77777777" w:rsidR="00FB7A1F" w:rsidRDefault="00FB7A1F" w:rsidP="00D630BE">
      <w:pPr>
        <w:spacing w:after="0" w:line="240" w:lineRule="auto"/>
      </w:pPr>
      <w:r>
        <w:separator/>
      </w:r>
    </w:p>
  </w:footnote>
  <w:footnote w:type="continuationSeparator" w:id="0">
    <w:p w14:paraId="67DF4344" w14:textId="77777777" w:rsidR="00FB7A1F" w:rsidRDefault="00FB7A1F" w:rsidP="00D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F0F" w14:textId="3CD2CFB6" w:rsidR="00D630BE" w:rsidRDefault="00D630BE" w:rsidP="00D630BE">
    <w:pPr>
      <w:pStyle w:val="Header"/>
    </w:pPr>
    <w:r>
      <w:t>Ackerman</w:t>
    </w:r>
    <w:r>
      <w:tab/>
    </w:r>
    <w:proofErr w:type="spellStart"/>
    <w:r>
      <w:t>SoDA</w:t>
    </w:r>
    <w:proofErr w:type="spellEnd"/>
    <w:r>
      <w:t xml:space="preserve">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CAFFA6" w14:textId="5A104AFA" w:rsidR="00D630BE" w:rsidRDefault="00D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6AF7"/>
    <w:multiLevelType w:val="hybridMultilevel"/>
    <w:tmpl w:val="A462B050"/>
    <w:lvl w:ilvl="0" w:tplc="A6524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03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E"/>
    <w:rsid w:val="00055604"/>
    <w:rsid w:val="00055F97"/>
    <w:rsid w:val="0010219B"/>
    <w:rsid w:val="00181BD4"/>
    <w:rsid w:val="001E44A8"/>
    <w:rsid w:val="00215BEA"/>
    <w:rsid w:val="00224322"/>
    <w:rsid w:val="002A346E"/>
    <w:rsid w:val="002D1434"/>
    <w:rsid w:val="002D29E4"/>
    <w:rsid w:val="00334105"/>
    <w:rsid w:val="0033434A"/>
    <w:rsid w:val="00384B20"/>
    <w:rsid w:val="006B2C74"/>
    <w:rsid w:val="006C6185"/>
    <w:rsid w:val="00726626"/>
    <w:rsid w:val="007C29F9"/>
    <w:rsid w:val="007D4664"/>
    <w:rsid w:val="008550EC"/>
    <w:rsid w:val="0087565F"/>
    <w:rsid w:val="008D0C55"/>
    <w:rsid w:val="008E4B3A"/>
    <w:rsid w:val="00971022"/>
    <w:rsid w:val="009A7F6E"/>
    <w:rsid w:val="009E0DFF"/>
    <w:rsid w:val="00A30E65"/>
    <w:rsid w:val="00A977CE"/>
    <w:rsid w:val="00AC2C46"/>
    <w:rsid w:val="00AF37F1"/>
    <w:rsid w:val="00B46658"/>
    <w:rsid w:val="00B86FAF"/>
    <w:rsid w:val="00BA7E0F"/>
    <w:rsid w:val="00BE40F2"/>
    <w:rsid w:val="00C1617E"/>
    <w:rsid w:val="00C32EC8"/>
    <w:rsid w:val="00C464FD"/>
    <w:rsid w:val="00C76EF4"/>
    <w:rsid w:val="00C85C47"/>
    <w:rsid w:val="00CC2EE9"/>
    <w:rsid w:val="00CE1010"/>
    <w:rsid w:val="00D21443"/>
    <w:rsid w:val="00D22F29"/>
    <w:rsid w:val="00D630BE"/>
    <w:rsid w:val="00D814DD"/>
    <w:rsid w:val="00E351E2"/>
    <w:rsid w:val="00E70452"/>
    <w:rsid w:val="00E71D70"/>
    <w:rsid w:val="00EC7058"/>
    <w:rsid w:val="00FB7A1F"/>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12F"/>
  <w15:chartTrackingRefBased/>
  <w15:docId w15:val="{223D2B2D-4462-44B3-AB3F-C4C5BE0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55"/>
    <w:pPr>
      <w:ind w:left="720"/>
      <w:contextualSpacing/>
    </w:pPr>
  </w:style>
  <w:style w:type="character" w:styleId="CommentReference">
    <w:name w:val="annotation reference"/>
    <w:basedOn w:val="DefaultParagraphFont"/>
    <w:uiPriority w:val="99"/>
    <w:semiHidden/>
    <w:unhideWhenUsed/>
    <w:rsid w:val="00334105"/>
    <w:rPr>
      <w:sz w:val="16"/>
      <w:szCs w:val="16"/>
    </w:rPr>
  </w:style>
  <w:style w:type="paragraph" w:styleId="CommentText">
    <w:name w:val="annotation text"/>
    <w:basedOn w:val="Normal"/>
    <w:link w:val="CommentTextChar"/>
    <w:uiPriority w:val="99"/>
    <w:unhideWhenUsed/>
    <w:rsid w:val="00334105"/>
    <w:pPr>
      <w:spacing w:line="240" w:lineRule="auto"/>
    </w:pPr>
    <w:rPr>
      <w:sz w:val="20"/>
      <w:szCs w:val="20"/>
    </w:rPr>
  </w:style>
  <w:style w:type="character" w:customStyle="1" w:styleId="CommentTextChar">
    <w:name w:val="Comment Text Char"/>
    <w:basedOn w:val="DefaultParagraphFont"/>
    <w:link w:val="CommentText"/>
    <w:uiPriority w:val="99"/>
    <w:rsid w:val="00334105"/>
    <w:rPr>
      <w:sz w:val="20"/>
      <w:szCs w:val="20"/>
    </w:rPr>
  </w:style>
  <w:style w:type="paragraph" w:styleId="CommentSubject">
    <w:name w:val="annotation subject"/>
    <w:basedOn w:val="CommentText"/>
    <w:next w:val="CommentText"/>
    <w:link w:val="CommentSubjectChar"/>
    <w:uiPriority w:val="99"/>
    <w:semiHidden/>
    <w:unhideWhenUsed/>
    <w:rsid w:val="00334105"/>
    <w:rPr>
      <w:b/>
      <w:bCs/>
    </w:rPr>
  </w:style>
  <w:style w:type="character" w:customStyle="1" w:styleId="CommentSubjectChar">
    <w:name w:val="Comment Subject Char"/>
    <w:basedOn w:val="CommentTextChar"/>
    <w:link w:val="CommentSubject"/>
    <w:uiPriority w:val="99"/>
    <w:semiHidden/>
    <w:rsid w:val="00334105"/>
    <w:rPr>
      <w:b/>
      <w:bCs/>
      <w:sz w:val="20"/>
      <w:szCs w:val="20"/>
    </w:rPr>
  </w:style>
  <w:style w:type="paragraph" w:styleId="NormalWeb">
    <w:name w:val="Normal (Web)"/>
    <w:basedOn w:val="Normal"/>
    <w:uiPriority w:val="99"/>
    <w:unhideWhenUsed/>
    <w:rsid w:val="00E71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BE"/>
  </w:style>
  <w:style w:type="paragraph" w:styleId="Footer">
    <w:name w:val="footer"/>
    <w:basedOn w:val="Normal"/>
    <w:link w:val="FooterChar"/>
    <w:uiPriority w:val="99"/>
    <w:unhideWhenUsed/>
    <w:rsid w:val="00D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BE"/>
  </w:style>
  <w:style w:type="paragraph" w:styleId="Revision">
    <w:name w:val="Revision"/>
    <w:hidden/>
    <w:uiPriority w:val="99"/>
    <w:semiHidden/>
    <w:rsid w:val="00875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46042">
      <w:bodyDiv w:val="1"/>
      <w:marLeft w:val="0"/>
      <w:marRight w:val="0"/>
      <w:marTop w:val="0"/>
      <w:marBottom w:val="0"/>
      <w:divBdr>
        <w:top w:val="none" w:sz="0" w:space="0" w:color="auto"/>
        <w:left w:val="none" w:sz="0" w:space="0" w:color="auto"/>
        <w:bottom w:val="none" w:sz="0" w:space="0" w:color="auto"/>
        <w:right w:val="none" w:sz="0" w:space="0" w:color="auto"/>
      </w:divBdr>
    </w:div>
    <w:div w:id="10708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2</cp:revision>
  <dcterms:created xsi:type="dcterms:W3CDTF">2023-05-31T17:45:00Z</dcterms:created>
  <dcterms:modified xsi:type="dcterms:W3CDTF">2023-05-31T17:45:00Z</dcterms:modified>
</cp:coreProperties>
</file>